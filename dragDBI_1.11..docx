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5D34B" w14:textId="77777777" w:rsidR="00754E14" w:rsidRPr="00F0202F" w:rsidRDefault="00754E14" w:rsidP="00754E14">
      <w:pPr>
        <w:rPr>
          <w:lang w:val="en-GB"/>
        </w:rPr>
      </w:pPr>
    </w:p>
    <w:p w14:paraId="00000001" w14:textId="5C03CFE5" w:rsidR="00D556DE" w:rsidRPr="00F0202F" w:rsidRDefault="00EC195F" w:rsidP="00F0202F">
      <w:pPr>
        <w:spacing w:line="360" w:lineRule="auto"/>
        <w:jc w:val="center"/>
        <w:rPr>
          <w:rFonts w:eastAsia="Times New Roman" w:cs="Times New Roman"/>
          <w:b/>
          <w:sz w:val="28"/>
          <w:szCs w:val="28"/>
          <w:lang w:val="en-GB"/>
        </w:rPr>
      </w:pPr>
      <w:r w:rsidRPr="00F0202F">
        <w:rPr>
          <w:rFonts w:eastAsia="Times New Roman" w:cs="Times New Roman"/>
          <w:b/>
          <w:sz w:val="28"/>
          <w:szCs w:val="28"/>
          <w:lang w:val="en-GB"/>
        </w:rPr>
        <w:t>Package ‘</w:t>
      </w:r>
      <w:proofErr w:type="spellStart"/>
      <w:r w:rsidR="009D6D1F" w:rsidRPr="00F0202F">
        <w:rPr>
          <w:rFonts w:eastAsia="Times New Roman" w:cs="Times New Roman"/>
          <w:b/>
          <w:sz w:val="28"/>
          <w:szCs w:val="28"/>
          <w:lang w:val="en-GB"/>
        </w:rPr>
        <w:t>dragDBI</w:t>
      </w:r>
      <w:proofErr w:type="spellEnd"/>
      <w:r w:rsidRPr="00F0202F">
        <w:rPr>
          <w:rFonts w:eastAsia="Times New Roman" w:cs="Times New Roman"/>
          <w:b/>
          <w:sz w:val="28"/>
          <w:szCs w:val="28"/>
          <w:lang w:val="en-GB"/>
        </w:rPr>
        <w:t xml:space="preserve">’ </w:t>
      </w:r>
    </w:p>
    <w:p w14:paraId="00000002" w14:textId="77777777" w:rsidR="00D556DE" w:rsidRPr="00F0202F" w:rsidRDefault="00D556DE" w:rsidP="00F0202F">
      <w:pPr>
        <w:spacing w:line="360" w:lineRule="auto"/>
        <w:rPr>
          <w:rFonts w:eastAsia="Times New Roman" w:cs="Times New Roman"/>
          <w:b/>
          <w:sz w:val="26"/>
          <w:szCs w:val="26"/>
          <w:lang w:val="en-GB"/>
        </w:rPr>
      </w:pPr>
    </w:p>
    <w:p w14:paraId="72E88671" w14:textId="0F2D5E38" w:rsidR="009D6D1F" w:rsidRPr="00F0202F" w:rsidRDefault="009D6D1F" w:rsidP="00F0202F">
      <w:pPr>
        <w:spacing w:line="360" w:lineRule="auto"/>
        <w:rPr>
          <w:lang w:val="en-GB"/>
        </w:rPr>
      </w:pPr>
      <w:r w:rsidRPr="00F0202F">
        <w:rPr>
          <w:rFonts w:eastAsia="Times New Roman" w:cs="Times New Roman"/>
          <w:b/>
          <w:szCs w:val="24"/>
          <w:lang w:val="en-GB"/>
        </w:rPr>
        <w:t xml:space="preserve">Type </w:t>
      </w:r>
      <w:r w:rsidRPr="00F0202F">
        <w:rPr>
          <w:lang w:val="en-GB"/>
        </w:rPr>
        <w:t>Package</w:t>
      </w:r>
    </w:p>
    <w:p w14:paraId="00000005" w14:textId="4D5C20A6" w:rsidR="00D556DE" w:rsidRPr="00F0202F" w:rsidRDefault="00EC195F" w:rsidP="00F0202F">
      <w:pPr>
        <w:spacing w:line="360" w:lineRule="auto"/>
        <w:rPr>
          <w:rStyle w:val="eop"/>
          <w:rFonts w:cs="Times New Roman"/>
          <w:color w:val="000000"/>
          <w:szCs w:val="24"/>
          <w:shd w:val="clear" w:color="auto" w:fill="FFFFFF"/>
          <w:lang w:val="en-GB"/>
        </w:rPr>
      </w:pPr>
      <w:r w:rsidRPr="00F0202F">
        <w:rPr>
          <w:rFonts w:eastAsia="Times New Roman" w:cs="Times New Roman"/>
          <w:b/>
          <w:szCs w:val="24"/>
          <w:lang w:val="en-GB"/>
        </w:rPr>
        <w:t xml:space="preserve">Title </w:t>
      </w:r>
      <w:r w:rsidR="009D6D1F" w:rsidRPr="00F0202F">
        <w:rPr>
          <w:rStyle w:val="normaltextrun"/>
          <w:rFonts w:cs="Times New Roman"/>
          <w:color w:val="000000"/>
          <w:szCs w:val="24"/>
          <w:shd w:val="clear" w:color="auto" w:fill="FFFFFF"/>
          <w:lang w:val="en-GB"/>
        </w:rPr>
        <w:t>Calculation of Dragonfly Biotic Index for Odonata communities</w:t>
      </w:r>
      <w:r w:rsidR="009D6D1F" w:rsidRPr="00F0202F">
        <w:rPr>
          <w:rStyle w:val="eop"/>
          <w:rFonts w:cs="Times New Roman"/>
          <w:color w:val="000000"/>
          <w:szCs w:val="24"/>
          <w:shd w:val="clear" w:color="auto" w:fill="FFFFFF"/>
          <w:lang w:val="en-GB"/>
        </w:rPr>
        <w:t> </w:t>
      </w:r>
    </w:p>
    <w:p w14:paraId="625D624F" w14:textId="7779FF09" w:rsidR="009D6D1F" w:rsidRPr="00F0202F" w:rsidRDefault="009D6D1F" w:rsidP="00F0202F">
      <w:pPr>
        <w:spacing w:line="360" w:lineRule="auto"/>
        <w:rPr>
          <w:rFonts w:eastAsia="Times New Roman" w:cs="Times New Roman"/>
          <w:bCs/>
          <w:szCs w:val="24"/>
          <w:lang w:val="en-GB"/>
        </w:rPr>
      </w:pPr>
      <w:r w:rsidRPr="00F0202F">
        <w:rPr>
          <w:rFonts w:eastAsia="Times New Roman" w:cs="Times New Roman"/>
          <w:b/>
          <w:szCs w:val="24"/>
          <w:lang w:val="en-GB"/>
        </w:rPr>
        <w:t xml:space="preserve">Version </w:t>
      </w:r>
      <w:r w:rsidRPr="00F0202F">
        <w:rPr>
          <w:rFonts w:eastAsia="Times New Roman" w:cs="Times New Roman"/>
          <w:bCs/>
          <w:szCs w:val="24"/>
          <w:lang w:val="en-GB"/>
        </w:rPr>
        <w:t>1.0</w:t>
      </w:r>
    </w:p>
    <w:p w14:paraId="1E39F0DC" w14:textId="3C637AF4" w:rsidR="009D6D1F" w:rsidRPr="00F0202F" w:rsidRDefault="009D6D1F" w:rsidP="00F0202F">
      <w:pPr>
        <w:spacing w:line="360" w:lineRule="auto"/>
        <w:rPr>
          <w:lang w:val="en-GB"/>
        </w:rPr>
      </w:pPr>
      <w:r w:rsidRPr="00F0202F">
        <w:rPr>
          <w:rFonts w:eastAsia="Times New Roman" w:cs="Times New Roman"/>
          <w:b/>
          <w:szCs w:val="24"/>
          <w:lang w:val="en-GB"/>
        </w:rPr>
        <w:t xml:space="preserve">Date </w:t>
      </w:r>
      <w:r w:rsidRPr="00F0202F">
        <w:rPr>
          <w:lang w:val="en-GB"/>
        </w:rPr>
        <w:t>2022-09-30</w:t>
      </w:r>
    </w:p>
    <w:p w14:paraId="4F70BE94" w14:textId="54810CF1" w:rsidR="009D6D1F" w:rsidRPr="004F42A3" w:rsidRDefault="009D6D1F" w:rsidP="00F0202F">
      <w:pPr>
        <w:spacing w:line="360" w:lineRule="auto"/>
        <w:rPr>
          <w:rStyle w:val="normaltextrun"/>
          <w:rFonts w:cs="Times New Roman"/>
          <w:color w:val="000000"/>
          <w:szCs w:val="24"/>
          <w:shd w:val="clear" w:color="auto" w:fill="FFFFFF"/>
        </w:rPr>
      </w:pPr>
      <w:r w:rsidRPr="00F0202F">
        <w:rPr>
          <w:b/>
          <w:bCs/>
          <w:lang w:val="en-GB"/>
        </w:rPr>
        <w:t>Authors</w:t>
      </w:r>
      <w:r w:rsidRPr="00F0202F">
        <w:rPr>
          <w:lang w:val="en-GB"/>
        </w:rPr>
        <w:t xml:space="preserve"> </w:t>
      </w:r>
      <w:r w:rsidRPr="00F0202F">
        <w:rPr>
          <w:rStyle w:val="normaltextrun"/>
          <w:rFonts w:cs="Times New Roman"/>
          <w:color w:val="000000"/>
          <w:szCs w:val="24"/>
          <w:shd w:val="clear" w:color="auto" w:fill="FFFFFF"/>
          <w:lang w:val="en-GB"/>
        </w:rPr>
        <w:t xml:space="preserve">Veronika </w:t>
      </w:r>
      <w:r w:rsidRPr="00F0202F">
        <w:rPr>
          <w:rStyle w:val="normaltextrun"/>
          <w:rFonts w:cs="Times New Roman"/>
          <w:szCs w:val="24"/>
          <w:lang w:val="en-GB"/>
        </w:rPr>
        <w:t>Prieložná</w:t>
      </w:r>
      <w:r w:rsidRPr="00F0202F">
        <w:rPr>
          <w:rStyle w:val="normaltextrun"/>
          <w:rFonts w:cs="Times New Roman"/>
          <w:color w:val="000000"/>
          <w:szCs w:val="24"/>
          <w:shd w:val="clear" w:color="auto" w:fill="FFFFFF"/>
          <w:lang w:val="en-GB"/>
        </w:rPr>
        <w:t xml:space="preserve">, Petr </w:t>
      </w:r>
      <w:r w:rsidRPr="00F0202F">
        <w:rPr>
          <w:rStyle w:val="normaltextrun"/>
          <w:rFonts w:cs="Times New Roman"/>
          <w:szCs w:val="24"/>
          <w:lang w:val="en-GB"/>
        </w:rPr>
        <w:t>Pyszko</w:t>
      </w:r>
      <w:r w:rsidRPr="00F0202F">
        <w:rPr>
          <w:rStyle w:val="normaltextrun"/>
          <w:rFonts w:cs="Times New Roman"/>
          <w:color w:val="000000"/>
          <w:szCs w:val="24"/>
          <w:shd w:val="clear" w:color="auto" w:fill="FFFFFF"/>
          <w:lang w:val="en-GB"/>
        </w:rPr>
        <w:t xml:space="preserve"> (&lt;https://orcid.org/0000-0002-3743-7201&gt;)</w:t>
      </w:r>
      <w:r w:rsidR="004F42A3">
        <w:rPr>
          <w:rStyle w:val="normaltextrun"/>
          <w:rFonts w:cs="Times New Roman"/>
          <w:color w:val="000000"/>
          <w:szCs w:val="24"/>
          <w:shd w:val="clear" w:color="auto" w:fill="FFFFFF"/>
          <w:lang w:val="en-GB"/>
        </w:rPr>
        <w:t>, Hana Šigutová (&lt;</w:t>
      </w:r>
      <w:hyperlink r:id="rId6" w:history="1">
        <w:r w:rsidR="004F42A3" w:rsidRPr="004F42A3">
          <w:rPr>
            <w:rStyle w:val="normaltextrun"/>
            <w:rFonts w:cs="Times New Roman"/>
            <w:color w:val="000000"/>
            <w:szCs w:val="24"/>
            <w:shd w:val="clear" w:color="auto" w:fill="FFFFFF"/>
            <w:lang w:val="en-GB"/>
          </w:rPr>
          <w:t>https://orcid.org/</w:t>
        </w:r>
      </w:hyperlink>
      <w:hyperlink r:id="rId7" w:history="1">
        <w:r w:rsidR="004F42A3" w:rsidRPr="004F42A3">
          <w:rPr>
            <w:rStyle w:val="normaltextrun"/>
            <w:rFonts w:cs="Times New Roman"/>
            <w:color w:val="000000"/>
            <w:szCs w:val="24"/>
            <w:shd w:val="clear" w:color="auto" w:fill="FFFFFF"/>
            <w:lang w:val="en-GB"/>
          </w:rPr>
          <w:t>0000-0003-1134-248X</w:t>
        </w:r>
      </w:hyperlink>
      <w:r w:rsidR="004F42A3">
        <w:rPr>
          <w:rStyle w:val="normaltextrun"/>
          <w:rFonts w:cs="Times New Roman"/>
          <w:color w:val="000000"/>
          <w:szCs w:val="24"/>
          <w:shd w:val="clear" w:color="auto" w:fill="FFFFFF"/>
          <w:lang w:val="en-GB"/>
        </w:rPr>
        <w:t>&gt;), Eva Bílková, Aleš Dolný</w:t>
      </w:r>
    </w:p>
    <w:p w14:paraId="02175862" w14:textId="77777777" w:rsidR="009D6D1F" w:rsidRPr="00F0202F" w:rsidRDefault="009D6D1F" w:rsidP="00F0202F">
      <w:pPr>
        <w:spacing w:line="360" w:lineRule="auto"/>
        <w:rPr>
          <w:rStyle w:val="eop"/>
          <w:rFonts w:ascii="Calibri" w:hAnsi="Calibri" w:cs="Calibri"/>
          <w:color w:val="000000"/>
          <w:sz w:val="22"/>
          <w:shd w:val="clear" w:color="auto" w:fill="FFFFFF"/>
          <w:lang w:val="en-GB"/>
        </w:rPr>
      </w:pPr>
      <w:r w:rsidRPr="00F0202F">
        <w:rPr>
          <w:rFonts w:eastAsia="Times New Roman" w:cs="Times New Roman"/>
          <w:b/>
          <w:szCs w:val="24"/>
          <w:lang w:val="en-GB"/>
        </w:rPr>
        <w:t xml:space="preserve">Maintainer </w:t>
      </w:r>
      <w:r w:rsidRPr="00F0202F">
        <w:rPr>
          <w:rStyle w:val="normaltextrun"/>
          <w:rFonts w:cs="Times New Roman"/>
          <w:color w:val="000000"/>
          <w:szCs w:val="24"/>
          <w:shd w:val="clear" w:color="auto" w:fill="FFFFFF"/>
          <w:lang w:val="en-GB"/>
        </w:rPr>
        <w:t xml:space="preserve">Veronika </w:t>
      </w:r>
      <w:r w:rsidRPr="00F0202F">
        <w:rPr>
          <w:rStyle w:val="normaltextrun"/>
          <w:rFonts w:cs="Times New Roman"/>
          <w:szCs w:val="24"/>
          <w:lang w:val="en-GB"/>
        </w:rPr>
        <w:t>Prieložná</w:t>
      </w:r>
      <w:r w:rsidRPr="00F0202F">
        <w:rPr>
          <w:rStyle w:val="normaltextrun"/>
          <w:rFonts w:cs="Times New Roman"/>
          <w:color w:val="000000"/>
          <w:szCs w:val="24"/>
          <w:shd w:val="clear" w:color="auto" w:fill="FFFFFF"/>
          <w:lang w:val="en-GB"/>
        </w:rPr>
        <w:t xml:space="preserve"> &lt;verca.prieloznagmail.com&gt;</w:t>
      </w:r>
      <w:r w:rsidRPr="00F0202F">
        <w:rPr>
          <w:rStyle w:val="eop"/>
          <w:rFonts w:ascii="Calibri" w:hAnsi="Calibri" w:cs="Calibri"/>
          <w:color w:val="000000"/>
          <w:sz w:val="22"/>
          <w:shd w:val="clear" w:color="auto" w:fill="FFFFFF"/>
          <w:lang w:val="en-GB"/>
        </w:rPr>
        <w:t> </w:t>
      </w:r>
    </w:p>
    <w:p w14:paraId="1637CCA0" w14:textId="74102096" w:rsidR="009D6D1F" w:rsidRPr="00F0202F" w:rsidRDefault="009D6D1F" w:rsidP="00F0202F">
      <w:pPr>
        <w:spacing w:line="360" w:lineRule="auto"/>
        <w:rPr>
          <w:rStyle w:val="normaltextrun"/>
          <w:rFonts w:cs="Times New Roman"/>
          <w:color w:val="000000"/>
          <w:szCs w:val="24"/>
          <w:shd w:val="clear" w:color="auto" w:fill="FFFFFF"/>
          <w:lang w:val="en-GB"/>
        </w:rPr>
      </w:pPr>
      <w:r w:rsidRPr="00F0202F">
        <w:rPr>
          <w:rFonts w:eastAsia="Times New Roman" w:cs="Times New Roman"/>
          <w:b/>
          <w:bCs/>
          <w:szCs w:val="24"/>
          <w:lang w:val="en-GB"/>
        </w:rPr>
        <w:t xml:space="preserve">Description </w:t>
      </w:r>
      <w:r w:rsidRPr="00F0202F">
        <w:rPr>
          <w:rStyle w:val="normaltextrun"/>
          <w:rFonts w:cs="Times New Roman"/>
          <w:color w:val="000000"/>
          <w:szCs w:val="24"/>
          <w:shd w:val="clear" w:color="auto" w:fill="FFFFFF"/>
          <w:lang w:val="en-GB"/>
        </w:rPr>
        <w:t xml:space="preserve">The </w:t>
      </w:r>
      <w:r w:rsidR="002B4F64">
        <w:rPr>
          <w:rStyle w:val="normaltextrun"/>
          <w:rFonts w:cs="Times New Roman"/>
          <w:color w:val="000000"/>
          <w:szCs w:val="24"/>
          <w:shd w:val="clear" w:color="auto" w:fill="FFFFFF"/>
          <w:lang w:val="en-GB"/>
        </w:rPr>
        <w:t>“</w:t>
      </w:r>
      <w:proofErr w:type="spellStart"/>
      <w:r w:rsidR="002B4F64">
        <w:rPr>
          <w:rStyle w:val="normaltextrun"/>
          <w:rFonts w:cs="Times New Roman"/>
          <w:color w:val="000000"/>
          <w:szCs w:val="24"/>
          <w:shd w:val="clear" w:color="auto" w:fill="FFFFFF"/>
          <w:lang w:val="en-GB"/>
        </w:rPr>
        <w:t>dragDBI</w:t>
      </w:r>
      <w:proofErr w:type="spellEnd"/>
      <w:r w:rsidR="002B4F64">
        <w:rPr>
          <w:rStyle w:val="normaltextrun"/>
          <w:rFonts w:cs="Times New Roman"/>
          <w:color w:val="000000"/>
          <w:szCs w:val="24"/>
          <w:shd w:val="clear" w:color="auto" w:fill="FFFFFF"/>
          <w:lang w:val="en-GB"/>
        </w:rPr>
        <w:t>”</w:t>
      </w:r>
      <w:r w:rsidR="004F42A3">
        <w:rPr>
          <w:rStyle w:val="normaltextrun"/>
          <w:rFonts w:cs="Times New Roman"/>
          <w:color w:val="000000"/>
          <w:szCs w:val="24"/>
          <w:shd w:val="clear" w:color="auto" w:fill="FFFFFF"/>
          <w:lang w:val="en-GB"/>
        </w:rPr>
        <w:t xml:space="preserve"> </w:t>
      </w:r>
      <w:r w:rsidR="004F42A3" w:rsidRPr="00F0202F">
        <w:rPr>
          <w:rStyle w:val="normaltextrun"/>
          <w:rFonts w:cs="Times New Roman"/>
          <w:color w:val="000000"/>
          <w:szCs w:val="24"/>
          <w:shd w:val="clear" w:color="auto" w:fill="FFFFFF"/>
          <w:lang w:val="en-GB"/>
        </w:rPr>
        <w:t>package</w:t>
      </w:r>
      <w:r w:rsidRPr="00F0202F">
        <w:rPr>
          <w:rStyle w:val="normaltextrun"/>
          <w:rFonts w:cs="Times New Roman"/>
          <w:color w:val="000000"/>
          <w:szCs w:val="24"/>
          <w:shd w:val="clear" w:color="auto" w:fill="FFFFFF"/>
          <w:lang w:val="en-GB"/>
        </w:rPr>
        <w:t xml:space="preserve"> calculates a set of DBI values for dragonfly communities, based on species</w:t>
      </w:r>
      <w:ins w:id="0" w:author="Pyszko Petr" w:date="2022-11-03T16:33:00Z">
        <w:r w:rsidR="00FF2FF8">
          <w:rPr>
            <w:rStyle w:val="normaltextrun"/>
            <w:rFonts w:cs="Times New Roman"/>
            <w:color w:val="000000"/>
            <w:szCs w:val="24"/>
            <w:shd w:val="clear" w:color="auto" w:fill="FFFFFF"/>
            <w:lang w:val="en-GB"/>
          </w:rPr>
          <w:t>-</w:t>
        </w:r>
      </w:ins>
      <w:del w:id="1" w:author="Pyszko Petr" w:date="2022-11-03T16:33:00Z">
        <w:r w:rsidRPr="00F0202F" w:rsidDel="00FF2FF8">
          <w:rPr>
            <w:rStyle w:val="normaltextrun"/>
            <w:rFonts w:cs="Times New Roman"/>
            <w:color w:val="000000"/>
            <w:szCs w:val="24"/>
            <w:shd w:val="clear" w:color="auto" w:fill="FFFFFF"/>
            <w:lang w:val="en-GB"/>
          </w:rPr>
          <w:delText xml:space="preserve"> </w:delText>
        </w:r>
      </w:del>
      <w:r w:rsidRPr="00F0202F">
        <w:rPr>
          <w:rStyle w:val="normaltextrun"/>
          <w:rFonts w:cs="Times New Roman"/>
          <w:color w:val="000000"/>
          <w:szCs w:val="24"/>
          <w:shd w:val="clear" w:color="auto" w:fill="FFFFFF"/>
          <w:lang w:val="en-GB"/>
        </w:rPr>
        <w:t xml:space="preserve">level identification. Indices that can be calculated </w:t>
      </w:r>
      <w:r w:rsidRPr="00F0202F">
        <w:rPr>
          <w:rStyle w:val="normaltextrun"/>
          <w:rFonts w:cs="Times New Roman"/>
          <w:szCs w:val="24"/>
          <w:lang w:val="en-GB"/>
        </w:rPr>
        <w:t>are</w:t>
      </w:r>
      <w:del w:id="2" w:author="Pyszko Petr" w:date="2022-11-03T16:33:00Z">
        <w:r w:rsidRPr="00F0202F" w:rsidDel="00FF2FF8">
          <w:rPr>
            <w:rStyle w:val="normaltextrun"/>
            <w:rFonts w:cs="Times New Roman"/>
            <w:szCs w:val="24"/>
            <w:lang w:val="en-GB"/>
          </w:rPr>
          <w:delText>:</w:delText>
        </w:r>
      </w:del>
      <w:r w:rsidRPr="00F0202F">
        <w:rPr>
          <w:rStyle w:val="normaltextrun"/>
          <w:rFonts w:cs="Times New Roman"/>
          <w:color w:val="000000"/>
          <w:szCs w:val="24"/>
          <w:shd w:val="clear" w:color="auto" w:fill="FFFFFF"/>
          <w:lang w:val="en-GB"/>
        </w:rPr>
        <w:t xml:space="preserve"> sum DBI, mean DBI, </w:t>
      </w:r>
      <w:ins w:id="3" w:author="Pyszko Petr" w:date="2022-11-03T16:34:00Z">
        <w:r w:rsidR="00FF2FF8" w:rsidRPr="00F0202F">
          <w:rPr>
            <w:rStyle w:val="normaltextrun"/>
            <w:rFonts w:cs="Times New Roman"/>
            <w:color w:val="000000"/>
            <w:szCs w:val="24"/>
            <w:shd w:val="clear" w:color="auto" w:fill="FFFFFF"/>
            <w:lang w:val="en-GB"/>
          </w:rPr>
          <w:t xml:space="preserve">DBI </w:t>
        </w:r>
      </w:ins>
      <w:r w:rsidRPr="00F0202F">
        <w:rPr>
          <w:rStyle w:val="normaltextrun"/>
          <w:rFonts w:cs="Times New Roman"/>
          <w:color w:val="000000"/>
          <w:szCs w:val="24"/>
          <w:shd w:val="clear" w:color="auto" w:fill="FFFFFF"/>
          <w:lang w:val="en-GB"/>
        </w:rPr>
        <w:t>potential</w:t>
      </w:r>
      <w:del w:id="4" w:author="Pyszko Petr" w:date="2022-11-03T16:34:00Z">
        <w:r w:rsidRPr="00F0202F" w:rsidDel="00FF2FF8">
          <w:rPr>
            <w:rStyle w:val="normaltextrun"/>
            <w:rFonts w:cs="Times New Roman"/>
            <w:color w:val="000000"/>
            <w:szCs w:val="24"/>
            <w:shd w:val="clear" w:color="auto" w:fill="FFFFFF"/>
            <w:lang w:val="en-GB"/>
          </w:rPr>
          <w:delText xml:space="preserve"> DBI</w:delText>
        </w:r>
      </w:del>
      <w:r w:rsidRPr="00F0202F">
        <w:rPr>
          <w:rStyle w:val="normaltextrun"/>
          <w:rFonts w:cs="Times New Roman"/>
          <w:color w:val="000000"/>
          <w:szCs w:val="24"/>
          <w:shd w:val="clear" w:color="auto" w:fill="FFFFFF"/>
          <w:lang w:val="en-GB"/>
        </w:rPr>
        <w:t xml:space="preserve">, true </w:t>
      </w:r>
      <w:ins w:id="5" w:author="Pyszko Petr" w:date="2022-11-03T16:34:00Z">
        <w:r w:rsidR="00FF2FF8" w:rsidRPr="00F0202F">
          <w:rPr>
            <w:rStyle w:val="normaltextrun"/>
            <w:rFonts w:cs="Times New Roman"/>
            <w:color w:val="000000"/>
            <w:szCs w:val="24"/>
            <w:shd w:val="clear" w:color="auto" w:fill="FFFFFF"/>
            <w:lang w:val="en-GB"/>
          </w:rPr>
          <w:t xml:space="preserve">DBI </w:t>
        </w:r>
      </w:ins>
      <w:r w:rsidRPr="00F0202F">
        <w:rPr>
          <w:rStyle w:val="normaltextrun"/>
          <w:rFonts w:cs="Times New Roman"/>
          <w:color w:val="000000"/>
          <w:szCs w:val="24"/>
          <w:shd w:val="clear" w:color="auto" w:fill="FFFFFF"/>
          <w:lang w:val="en-GB"/>
        </w:rPr>
        <w:t>potential</w:t>
      </w:r>
      <w:del w:id="6" w:author="Pyszko Petr" w:date="2022-11-03T16:34:00Z">
        <w:r w:rsidRPr="00F0202F" w:rsidDel="00FF2FF8">
          <w:rPr>
            <w:rStyle w:val="normaltextrun"/>
            <w:rFonts w:cs="Times New Roman"/>
            <w:color w:val="000000"/>
            <w:szCs w:val="24"/>
            <w:shd w:val="clear" w:color="auto" w:fill="FFFFFF"/>
            <w:lang w:val="en-GB"/>
          </w:rPr>
          <w:delText xml:space="preserve"> DBI</w:delText>
        </w:r>
      </w:del>
      <w:r w:rsidRPr="00F0202F">
        <w:rPr>
          <w:rStyle w:val="normaltextrun"/>
          <w:rFonts w:cs="Times New Roman"/>
          <w:color w:val="000000"/>
          <w:szCs w:val="24"/>
          <w:shd w:val="clear" w:color="auto" w:fill="FFFFFF"/>
          <w:lang w:val="en-GB"/>
        </w:rPr>
        <w:t>, and permutational DBI</w:t>
      </w:r>
      <w:ins w:id="7" w:author="Pyszko Petr" w:date="2022-11-03T16:34:00Z">
        <w:r w:rsidR="00FF2FF8">
          <w:rPr>
            <w:rStyle w:val="normaltextrun"/>
            <w:rFonts w:cs="Times New Roman"/>
            <w:color w:val="000000"/>
            <w:szCs w:val="24"/>
            <w:shd w:val="clear" w:color="auto" w:fill="FFFFFF"/>
            <w:lang w:val="en-GB"/>
          </w:rPr>
          <w:t xml:space="preserve"> potential</w:t>
        </w:r>
      </w:ins>
      <w:r w:rsidRPr="00F0202F">
        <w:rPr>
          <w:rStyle w:val="normaltextrun"/>
          <w:rFonts w:cs="Times New Roman"/>
          <w:color w:val="000000"/>
          <w:szCs w:val="24"/>
          <w:shd w:val="clear" w:color="auto" w:fill="FFFFFF"/>
          <w:lang w:val="en-GB"/>
        </w:rPr>
        <w:t xml:space="preserve">. The DBI values can be calculated for </w:t>
      </w:r>
      <w:ins w:id="8" w:author="Pyszko Petr" w:date="2022-11-03T16:34:00Z">
        <w:r w:rsidR="00FF2FF8">
          <w:rPr>
            <w:rStyle w:val="normaltextrun"/>
            <w:rFonts w:cs="Times New Roman"/>
            <w:color w:val="000000"/>
            <w:szCs w:val="24"/>
            <w:shd w:val="clear" w:color="auto" w:fill="FFFFFF"/>
            <w:lang w:val="en-GB"/>
          </w:rPr>
          <w:t xml:space="preserve">the </w:t>
        </w:r>
      </w:ins>
      <w:r w:rsidRPr="00F0202F">
        <w:rPr>
          <w:rStyle w:val="normaltextrun"/>
          <w:rFonts w:cs="Times New Roman"/>
          <w:color w:val="000000"/>
          <w:szCs w:val="24"/>
          <w:shd w:val="clear" w:color="auto" w:fill="FFFFFF"/>
          <w:lang w:val="en-GB"/>
        </w:rPr>
        <w:t xml:space="preserve">Central European Dataset, South African Dataset or for user´s uploaded checklist with DBI values. The definitions of these indices are given in the paper </w:t>
      </w:r>
      <w:r w:rsidRPr="00F0202F">
        <w:rPr>
          <w:rStyle w:val="normaltextrun"/>
          <w:rFonts w:cs="Times New Roman"/>
          <w:szCs w:val="24"/>
          <w:lang w:val="en-GB"/>
        </w:rPr>
        <w:t>Šigutová</w:t>
      </w:r>
      <w:r w:rsidRPr="00F0202F">
        <w:rPr>
          <w:rStyle w:val="normaltextrun"/>
          <w:rFonts w:cs="Times New Roman"/>
          <w:color w:val="000000"/>
          <w:szCs w:val="24"/>
          <w:shd w:val="clear" w:color="auto" w:fill="FFFFFF"/>
          <w:lang w:val="en-GB"/>
        </w:rPr>
        <w:t xml:space="preserve"> et al. 2022.</w:t>
      </w:r>
    </w:p>
    <w:p w14:paraId="34ED22D7" w14:textId="33631452" w:rsidR="009D6D1F" w:rsidRPr="00F0202F" w:rsidRDefault="009D6D1F" w:rsidP="00F0202F">
      <w:pPr>
        <w:spacing w:line="360" w:lineRule="auto"/>
        <w:rPr>
          <w:rStyle w:val="normaltextrun"/>
          <w:rFonts w:cs="Times New Roman"/>
          <w:color w:val="000000"/>
          <w:szCs w:val="24"/>
          <w:shd w:val="clear" w:color="auto" w:fill="FFFFFF"/>
          <w:lang w:val="en-GB"/>
        </w:rPr>
      </w:pPr>
      <w:r w:rsidRPr="00F0202F">
        <w:rPr>
          <w:rStyle w:val="normaltextrun"/>
          <w:rFonts w:cs="Times New Roman"/>
          <w:b/>
          <w:bCs/>
          <w:color w:val="000000"/>
          <w:szCs w:val="24"/>
          <w:shd w:val="clear" w:color="auto" w:fill="FFFFFF"/>
          <w:lang w:val="en-GB"/>
        </w:rPr>
        <w:t>Depends</w:t>
      </w:r>
      <w:r w:rsidRPr="00F0202F">
        <w:rPr>
          <w:rStyle w:val="normaltextrun"/>
          <w:rFonts w:cs="Times New Roman"/>
          <w:color w:val="000000"/>
          <w:szCs w:val="24"/>
          <w:shd w:val="clear" w:color="auto" w:fill="FFFFFF"/>
          <w:lang w:val="en-GB"/>
        </w:rPr>
        <w:t xml:space="preserve"> R</w:t>
      </w:r>
    </w:p>
    <w:p w14:paraId="7B0F69A6" w14:textId="1BAF366A" w:rsidR="009D6D1F" w:rsidRPr="00F0202F" w:rsidRDefault="009D6D1F" w:rsidP="00F0202F">
      <w:pPr>
        <w:spacing w:line="360" w:lineRule="auto"/>
        <w:rPr>
          <w:rStyle w:val="normaltextrun"/>
          <w:rFonts w:cs="Times New Roman"/>
          <w:color w:val="000000"/>
          <w:szCs w:val="24"/>
          <w:shd w:val="clear" w:color="auto" w:fill="FFFFFF"/>
          <w:lang w:val="en-GB"/>
        </w:rPr>
      </w:pPr>
      <w:proofErr w:type="spellStart"/>
      <w:r w:rsidRPr="00F0202F">
        <w:rPr>
          <w:rStyle w:val="normaltextrun"/>
          <w:rFonts w:cs="Times New Roman"/>
          <w:b/>
          <w:bCs/>
          <w:color w:val="000000"/>
          <w:szCs w:val="24"/>
          <w:shd w:val="clear" w:color="auto" w:fill="FFFFFF"/>
          <w:lang w:val="en-GB"/>
        </w:rPr>
        <w:t>LazyData</w:t>
      </w:r>
      <w:proofErr w:type="spellEnd"/>
      <w:r w:rsidRPr="00F0202F">
        <w:rPr>
          <w:rStyle w:val="normaltextrun"/>
          <w:rFonts w:cs="Times New Roman"/>
          <w:b/>
          <w:bCs/>
          <w:color w:val="000000"/>
          <w:szCs w:val="24"/>
          <w:shd w:val="clear" w:color="auto" w:fill="FFFFFF"/>
          <w:lang w:val="en-GB"/>
        </w:rPr>
        <w:t xml:space="preserve"> </w:t>
      </w:r>
      <w:r w:rsidRPr="00F0202F">
        <w:rPr>
          <w:rStyle w:val="normaltextrun"/>
          <w:rFonts w:cs="Times New Roman"/>
          <w:color w:val="000000"/>
          <w:szCs w:val="24"/>
          <w:shd w:val="clear" w:color="auto" w:fill="FFFFFF"/>
          <w:lang w:val="en-GB"/>
        </w:rPr>
        <w:t>TRUE</w:t>
      </w:r>
    </w:p>
    <w:p w14:paraId="2BC74C90" w14:textId="67D61DC1" w:rsidR="009D6D1F" w:rsidRPr="00F0202F" w:rsidRDefault="009D6D1F" w:rsidP="00F0202F">
      <w:pPr>
        <w:spacing w:line="360" w:lineRule="auto"/>
        <w:rPr>
          <w:rStyle w:val="normaltextrun"/>
          <w:rFonts w:cs="Times New Roman"/>
          <w:color w:val="000000"/>
          <w:szCs w:val="24"/>
          <w:shd w:val="clear" w:color="auto" w:fill="FFFFFF"/>
          <w:lang w:val="en-GB"/>
        </w:rPr>
      </w:pPr>
      <w:r w:rsidRPr="00F0202F">
        <w:rPr>
          <w:rStyle w:val="normaltextrun"/>
          <w:rFonts w:cs="Times New Roman"/>
          <w:b/>
          <w:bCs/>
          <w:color w:val="000000"/>
          <w:szCs w:val="24"/>
          <w:shd w:val="clear" w:color="auto" w:fill="FFFFFF"/>
          <w:lang w:val="en-GB"/>
        </w:rPr>
        <w:t xml:space="preserve">Suggests </w:t>
      </w:r>
      <w:proofErr w:type="spellStart"/>
      <w:r w:rsidRPr="00F0202F">
        <w:rPr>
          <w:rStyle w:val="normaltextrun"/>
          <w:rFonts w:cs="Times New Roman"/>
          <w:color w:val="000000"/>
          <w:szCs w:val="24"/>
          <w:shd w:val="clear" w:color="auto" w:fill="FFFFFF"/>
          <w:lang w:val="en-GB"/>
        </w:rPr>
        <w:t>knitr</w:t>
      </w:r>
      <w:proofErr w:type="spellEnd"/>
    </w:p>
    <w:p w14:paraId="349897DE" w14:textId="0B0858CF" w:rsidR="009D6D1F" w:rsidRPr="00F0202F" w:rsidRDefault="009D6D1F" w:rsidP="00F0202F">
      <w:pPr>
        <w:spacing w:line="360" w:lineRule="auto"/>
        <w:rPr>
          <w:rStyle w:val="normaltextrun"/>
          <w:rFonts w:ascii="Calibri" w:hAnsi="Calibri" w:cs="Calibri"/>
          <w:color w:val="000000"/>
          <w:sz w:val="22"/>
          <w:shd w:val="clear" w:color="auto" w:fill="FFFFFF"/>
          <w:lang w:val="en-GB"/>
        </w:rPr>
      </w:pPr>
      <w:r w:rsidRPr="00F0202F">
        <w:rPr>
          <w:rStyle w:val="normaltextrun"/>
          <w:rFonts w:cs="Times New Roman"/>
          <w:b/>
          <w:bCs/>
          <w:color w:val="000000"/>
          <w:szCs w:val="24"/>
          <w:shd w:val="clear" w:color="auto" w:fill="FFFFFF"/>
          <w:lang w:val="en-GB"/>
        </w:rPr>
        <w:t>URL</w:t>
      </w:r>
      <w:r w:rsidRPr="00F0202F">
        <w:rPr>
          <w:rStyle w:val="normaltextrun"/>
          <w:rFonts w:cs="Times New Roman"/>
          <w:color w:val="000000"/>
          <w:szCs w:val="24"/>
          <w:shd w:val="clear" w:color="auto" w:fill="FFFFFF"/>
          <w:lang w:val="en-GB"/>
        </w:rPr>
        <w:t xml:space="preserve"> </w:t>
      </w:r>
      <w:hyperlink r:id="rId8" w:history="1">
        <w:r w:rsidRPr="00F0202F">
          <w:rPr>
            <w:rStyle w:val="Hypertextovodkaz"/>
            <w:rFonts w:ascii="Calibri" w:hAnsi="Calibri" w:cs="Calibri"/>
            <w:sz w:val="22"/>
            <w:shd w:val="clear" w:color="auto" w:fill="FFFFFF"/>
            <w:lang w:val="en-GB"/>
          </w:rPr>
          <w:t>https://github.com/VeronikaPrielozna/dragDBI</w:t>
        </w:r>
      </w:hyperlink>
    </w:p>
    <w:p w14:paraId="1C88A92A" w14:textId="77777777" w:rsidR="009D6D1F" w:rsidRPr="00F0202F" w:rsidRDefault="009D6D1F" w:rsidP="00F0202F">
      <w:pPr>
        <w:spacing w:line="360" w:lineRule="auto"/>
        <w:rPr>
          <w:rStyle w:val="normaltextrun"/>
          <w:rFonts w:cs="Times New Roman"/>
          <w:b/>
          <w:bCs/>
          <w:color w:val="000000"/>
          <w:szCs w:val="24"/>
          <w:shd w:val="clear" w:color="auto" w:fill="FFFFFF"/>
          <w:lang w:val="en-GB"/>
        </w:rPr>
      </w:pPr>
      <w:proofErr w:type="spellStart"/>
      <w:r w:rsidRPr="00F0202F">
        <w:rPr>
          <w:rStyle w:val="normaltextrun"/>
          <w:rFonts w:cs="Times New Roman"/>
          <w:b/>
          <w:bCs/>
          <w:color w:val="000000"/>
          <w:szCs w:val="24"/>
          <w:shd w:val="clear" w:color="auto" w:fill="FFFFFF"/>
          <w:lang w:val="en-GB"/>
        </w:rPr>
        <w:t>VignetteBuilder</w:t>
      </w:r>
      <w:proofErr w:type="spellEnd"/>
      <w:r w:rsidRPr="00F0202F">
        <w:rPr>
          <w:rStyle w:val="normaltextrun"/>
          <w:rFonts w:cs="Times New Roman"/>
          <w:b/>
          <w:bCs/>
          <w:color w:val="000000"/>
          <w:szCs w:val="24"/>
          <w:shd w:val="clear" w:color="auto" w:fill="FFFFFF"/>
          <w:lang w:val="en-GB"/>
        </w:rPr>
        <w:t xml:space="preserve"> </w:t>
      </w:r>
      <w:proofErr w:type="spellStart"/>
      <w:r w:rsidRPr="00F0202F">
        <w:rPr>
          <w:rStyle w:val="normaltextrun"/>
          <w:rFonts w:cs="Times New Roman"/>
          <w:color w:val="000000"/>
          <w:szCs w:val="24"/>
          <w:shd w:val="clear" w:color="auto" w:fill="FFFFFF"/>
          <w:lang w:val="en-GB"/>
        </w:rPr>
        <w:t>knitr</w:t>
      </w:r>
      <w:proofErr w:type="spellEnd"/>
      <w:r w:rsidRPr="00F0202F">
        <w:rPr>
          <w:rStyle w:val="normaltextrun"/>
          <w:rFonts w:cs="Times New Roman"/>
          <w:b/>
          <w:bCs/>
          <w:color w:val="000000"/>
          <w:szCs w:val="24"/>
          <w:shd w:val="clear" w:color="auto" w:fill="FFFFFF"/>
          <w:lang w:val="en-GB"/>
        </w:rPr>
        <w:t> </w:t>
      </w:r>
    </w:p>
    <w:p w14:paraId="41CE6C47" w14:textId="77777777" w:rsidR="009D6D1F" w:rsidRPr="00F0202F" w:rsidRDefault="009D6D1F" w:rsidP="00F0202F">
      <w:pPr>
        <w:spacing w:line="360" w:lineRule="auto"/>
        <w:rPr>
          <w:rStyle w:val="normaltextrun"/>
          <w:rFonts w:cs="Times New Roman"/>
          <w:b/>
          <w:bCs/>
          <w:color w:val="000000"/>
          <w:szCs w:val="24"/>
          <w:shd w:val="clear" w:color="auto" w:fill="FFFFFF"/>
          <w:lang w:val="en-GB"/>
        </w:rPr>
      </w:pPr>
      <w:proofErr w:type="spellStart"/>
      <w:r w:rsidRPr="00F0202F">
        <w:rPr>
          <w:rStyle w:val="normaltextrun"/>
          <w:rFonts w:cs="Times New Roman"/>
          <w:b/>
          <w:bCs/>
          <w:color w:val="000000"/>
          <w:szCs w:val="24"/>
          <w:shd w:val="clear" w:color="auto" w:fill="FFFFFF"/>
          <w:lang w:val="en-GB"/>
        </w:rPr>
        <w:t>NeedsCompilation</w:t>
      </w:r>
      <w:proofErr w:type="spellEnd"/>
      <w:r w:rsidRPr="00F0202F">
        <w:rPr>
          <w:rStyle w:val="normaltextrun"/>
          <w:rFonts w:cs="Times New Roman"/>
          <w:b/>
          <w:bCs/>
          <w:color w:val="000000"/>
          <w:szCs w:val="24"/>
          <w:shd w:val="clear" w:color="auto" w:fill="FFFFFF"/>
          <w:lang w:val="en-GB"/>
        </w:rPr>
        <w:t xml:space="preserve"> </w:t>
      </w:r>
      <w:r w:rsidRPr="00F0202F">
        <w:rPr>
          <w:rStyle w:val="normaltextrun"/>
          <w:rFonts w:cs="Times New Roman"/>
          <w:color w:val="000000"/>
          <w:szCs w:val="24"/>
          <w:shd w:val="clear" w:color="auto" w:fill="FFFFFF"/>
          <w:lang w:val="en-GB"/>
        </w:rPr>
        <w:t>no</w:t>
      </w:r>
      <w:r w:rsidRPr="00F0202F">
        <w:rPr>
          <w:rStyle w:val="normaltextrun"/>
          <w:rFonts w:cs="Times New Roman"/>
          <w:b/>
          <w:bCs/>
          <w:color w:val="000000"/>
          <w:szCs w:val="24"/>
          <w:shd w:val="clear" w:color="auto" w:fill="FFFFFF"/>
          <w:lang w:val="en-GB"/>
        </w:rPr>
        <w:t> </w:t>
      </w:r>
    </w:p>
    <w:p w14:paraId="271CA63A" w14:textId="77777777" w:rsidR="009D6D1F" w:rsidRPr="00F0202F" w:rsidRDefault="009D6D1F" w:rsidP="00F0202F">
      <w:pPr>
        <w:spacing w:line="360" w:lineRule="auto"/>
        <w:rPr>
          <w:rStyle w:val="normaltextrun"/>
          <w:rFonts w:cs="Times New Roman"/>
          <w:b/>
          <w:bCs/>
          <w:color w:val="000000"/>
          <w:szCs w:val="24"/>
          <w:shd w:val="clear" w:color="auto" w:fill="FFFFFF"/>
          <w:lang w:val="en-GB"/>
        </w:rPr>
      </w:pPr>
      <w:r w:rsidRPr="00F0202F">
        <w:rPr>
          <w:rStyle w:val="normaltextrun"/>
          <w:rFonts w:cs="Times New Roman"/>
          <w:b/>
          <w:bCs/>
          <w:color w:val="000000"/>
          <w:szCs w:val="24"/>
          <w:shd w:val="clear" w:color="auto" w:fill="FFFFFF"/>
          <w:lang w:val="en-GB"/>
        </w:rPr>
        <w:t xml:space="preserve">Date/Publication </w:t>
      </w:r>
      <w:r w:rsidRPr="00F0202F">
        <w:rPr>
          <w:rStyle w:val="normaltextrun"/>
          <w:rFonts w:cs="Times New Roman"/>
          <w:color w:val="000000"/>
          <w:szCs w:val="24"/>
          <w:shd w:val="clear" w:color="auto" w:fill="FFFFFF"/>
          <w:lang w:val="en-GB"/>
        </w:rPr>
        <w:t>2022-09-30 23:59:59</w:t>
      </w:r>
      <w:r w:rsidRPr="00F0202F">
        <w:rPr>
          <w:rStyle w:val="normaltextrun"/>
          <w:rFonts w:cs="Times New Roman"/>
          <w:b/>
          <w:bCs/>
          <w:color w:val="000000"/>
          <w:szCs w:val="24"/>
          <w:shd w:val="clear" w:color="auto" w:fill="FFFFFF"/>
          <w:lang w:val="en-GB"/>
        </w:rPr>
        <w:t> </w:t>
      </w:r>
    </w:p>
    <w:p w14:paraId="1C405F24" w14:textId="36A2AAB4" w:rsidR="009D6D1F" w:rsidRPr="00F0202F" w:rsidRDefault="009D6D1F" w:rsidP="00F0202F">
      <w:pPr>
        <w:pStyle w:val="paragraph"/>
        <w:spacing w:before="0" w:beforeAutospacing="0" w:after="0" w:afterAutospacing="0"/>
        <w:jc w:val="both"/>
        <w:textAlignment w:val="baseline"/>
        <w:rPr>
          <w:rFonts w:eastAsia="Arial"/>
          <w:color w:val="000000"/>
          <w:shd w:val="clear" w:color="auto" w:fill="FFFFFF"/>
          <w:lang w:val="en-GB"/>
        </w:rPr>
      </w:pPr>
      <w:r w:rsidRPr="00F0202F">
        <w:rPr>
          <w:rStyle w:val="eop"/>
          <w:rFonts w:ascii="Calibri" w:hAnsi="Calibri" w:cs="Calibri"/>
          <w:sz w:val="22"/>
          <w:szCs w:val="22"/>
          <w:lang w:val="en-GB"/>
        </w:rPr>
        <w:t> </w:t>
      </w:r>
      <w:r w:rsidRPr="00F0202F">
        <w:rPr>
          <w:rStyle w:val="eop"/>
          <w:rFonts w:ascii="Calibri" w:hAnsi="Calibri" w:cs="Calibri"/>
          <w:color w:val="000000"/>
          <w:sz w:val="22"/>
          <w:szCs w:val="22"/>
          <w:shd w:val="clear" w:color="auto" w:fill="FFFFFF"/>
          <w:lang w:val="en-GB"/>
        </w:rPr>
        <w:t> </w:t>
      </w:r>
    </w:p>
    <w:bookmarkStart w:id="9" w:name="_509xixp9gvhi" w:colFirst="0" w:colLast="0" w:displacedByCustomXml="next"/>
    <w:bookmarkEnd w:id="9" w:displacedByCustomXml="next"/>
    <w:sdt>
      <w:sdtPr>
        <w:rPr>
          <w:rFonts w:ascii="Times New Roman" w:eastAsia="Arial" w:hAnsi="Times New Roman" w:cs="Times New Roman"/>
          <w:b/>
          <w:bCs/>
          <w:color w:val="auto"/>
          <w:sz w:val="24"/>
          <w:szCs w:val="24"/>
          <w:lang w:val="en-GB"/>
        </w:rPr>
        <w:id w:val="472567330"/>
        <w:docPartObj>
          <w:docPartGallery w:val="Table of Contents"/>
          <w:docPartUnique/>
        </w:docPartObj>
      </w:sdtPr>
      <w:sdtEndPr>
        <w:rPr>
          <w:rFonts w:cs="Arial"/>
          <w:szCs w:val="22"/>
        </w:rPr>
      </w:sdtEndPr>
      <w:sdtContent>
        <w:p w14:paraId="24BECE0D" w14:textId="73B79CA0" w:rsidR="00C30158" w:rsidRPr="00F0202F" w:rsidRDefault="00C30158">
          <w:pPr>
            <w:pStyle w:val="Nadpisobsahu"/>
            <w:rPr>
              <w:rFonts w:ascii="Times New Roman" w:hAnsi="Times New Roman" w:cs="Times New Roman"/>
              <w:b/>
              <w:bCs/>
              <w:color w:val="auto"/>
              <w:sz w:val="24"/>
              <w:szCs w:val="24"/>
              <w:lang w:val="en-GB"/>
            </w:rPr>
          </w:pPr>
          <w:r w:rsidRPr="00F0202F">
            <w:rPr>
              <w:rFonts w:ascii="Times New Roman" w:hAnsi="Times New Roman" w:cs="Times New Roman"/>
              <w:b/>
              <w:bCs/>
              <w:color w:val="auto"/>
              <w:sz w:val="24"/>
              <w:szCs w:val="24"/>
              <w:lang w:val="en-GB"/>
            </w:rPr>
            <w:t>R topics documented:</w:t>
          </w:r>
        </w:p>
        <w:p w14:paraId="214E3193" w14:textId="27C42F9F" w:rsidR="00AE3200" w:rsidRPr="00F0202F" w:rsidRDefault="00C30158">
          <w:pPr>
            <w:pStyle w:val="Obsah1"/>
            <w:tabs>
              <w:tab w:val="left" w:pos="2259"/>
              <w:tab w:val="right" w:leader="dot" w:pos="9019"/>
            </w:tabs>
            <w:rPr>
              <w:rFonts w:asciiTheme="minorHAnsi" w:eastAsiaTheme="minorEastAsia" w:hAnsiTheme="minorHAnsi" w:cstheme="minorBidi"/>
              <w:noProof/>
              <w:sz w:val="22"/>
              <w:lang w:val="en-GB"/>
            </w:rPr>
          </w:pPr>
          <w:r w:rsidRPr="00F0202F">
            <w:rPr>
              <w:rFonts w:cs="Times New Roman"/>
              <w:szCs w:val="24"/>
              <w:lang w:val="en-GB"/>
            </w:rPr>
            <w:fldChar w:fldCharType="begin"/>
          </w:r>
          <w:r w:rsidRPr="00F0202F">
            <w:rPr>
              <w:rFonts w:cs="Times New Roman"/>
              <w:szCs w:val="24"/>
              <w:lang w:val="en-GB"/>
            </w:rPr>
            <w:instrText xml:space="preserve"> TOC \o "1-3" \h \z \u </w:instrText>
          </w:r>
          <w:r w:rsidRPr="00F0202F">
            <w:rPr>
              <w:rFonts w:cs="Times New Roman"/>
              <w:szCs w:val="24"/>
              <w:lang w:val="en-GB"/>
            </w:rPr>
            <w:fldChar w:fldCharType="separate"/>
          </w:r>
          <w:hyperlink w:anchor="_Toc117763501" w:history="1">
            <w:r w:rsidR="00AE3200" w:rsidRPr="00F0202F">
              <w:rPr>
                <w:rStyle w:val="Hypertextovodkaz"/>
                <w:rFonts w:ascii="Consolas" w:hAnsi="Consolas" w:cs="Courier New"/>
                <w:bCs/>
                <w:noProof/>
                <w:lang w:val="en-GB"/>
              </w:rPr>
              <w:t>dragDBI-package</w:t>
            </w:r>
            <w:r w:rsidR="00AE3200" w:rsidRPr="00F0202F">
              <w:rPr>
                <w:rStyle w:val="Hypertextovodkaz"/>
                <w:noProof/>
                <w:lang w:val="en-GB"/>
              </w:rPr>
              <w:t xml:space="preserve"> </w:t>
            </w:r>
            <w:r w:rsidR="00AE3200" w:rsidRPr="00F0202F">
              <w:rPr>
                <w:rFonts w:asciiTheme="minorHAnsi" w:eastAsiaTheme="minorEastAsia" w:hAnsiTheme="minorHAnsi" w:cstheme="minorBidi"/>
                <w:noProof/>
                <w:sz w:val="22"/>
                <w:lang w:val="en-GB"/>
              </w:rPr>
              <w:tab/>
            </w:r>
            <w:r w:rsidR="00AE3200" w:rsidRPr="00F0202F">
              <w:rPr>
                <w:noProof/>
                <w:webHidden/>
                <w:lang w:val="en-GB"/>
              </w:rPr>
              <w:tab/>
            </w:r>
            <w:r w:rsidR="00AE3200" w:rsidRPr="00F0202F">
              <w:rPr>
                <w:noProof/>
                <w:webHidden/>
                <w:lang w:val="en-GB"/>
              </w:rPr>
              <w:fldChar w:fldCharType="begin"/>
            </w:r>
            <w:r w:rsidR="00AE3200" w:rsidRPr="00F0202F">
              <w:rPr>
                <w:noProof/>
                <w:webHidden/>
                <w:lang w:val="en-GB"/>
              </w:rPr>
              <w:instrText xml:space="preserve"> PAGEREF _Toc117763501 \h </w:instrText>
            </w:r>
            <w:r w:rsidR="00AE3200" w:rsidRPr="00F0202F">
              <w:rPr>
                <w:noProof/>
                <w:webHidden/>
                <w:lang w:val="en-GB"/>
              </w:rPr>
            </w:r>
            <w:r w:rsidR="00AE3200" w:rsidRPr="00F0202F">
              <w:rPr>
                <w:noProof/>
                <w:webHidden/>
                <w:lang w:val="en-GB"/>
              </w:rPr>
              <w:fldChar w:fldCharType="separate"/>
            </w:r>
            <w:r w:rsidR="00AE3200" w:rsidRPr="00F0202F">
              <w:rPr>
                <w:noProof/>
                <w:webHidden/>
                <w:lang w:val="en-GB"/>
              </w:rPr>
              <w:t>2</w:t>
            </w:r>
            <w:r w:rsidR="00AE3200" w:rsidRPr="00F0202F">
              <w:rPr>
                <w:noProof/>
                <w:webHidden/>
                <w:lang w:val="en-GB"/>
              </w:rPr>
              <w:fldChar w:fldCharType="end"/>
            </w:r>
          </w:hyperlink>
        </w:p>
        <w:p w14:paraId="4FD0864E" w14:textId="651F30AD" w:rsidR="00AE3200" w:rsidRPr="00F0202F" w:rsidRDefault="00962E63">
          <w:pPr>
            <w:pStyle w:val="Obsah1"/>
            <w:tabs>
              <w:tab w:val="left" w:pos="2391"/>
              <w:tab w:val="right" w:leader="dot" w:pos="9019"/>
            </w:tabs>
            <w:rPr>
              <w:rFonts w:asciiTheme="minorHAnsi" w:eastAsiaTheme="minorEastAsia" w:hAnsiTheme="minorHAnsi" w:cstheme="minorBidi"/>
              <w:noProof/>
              <w:sz w:val="22"/>
              <w:lang w:val="en-GB"/>
            </w:rPr>
          </w:pPr>
          <w:hyperlink w:anchor="_Toc117763502" w:history="1">
            <w:r w:rsidR="00836BB9">
              <w:rPr>
                <w:rStyle w:val="Hypertextovodkaz"/>
                <w:rFonts w:ascii="Consolas" w:hAnsi="Consolas" w:cs="Courier New"/>
                <w:bCs/>
                <w:noProof/>
                <w:lang w:val="en-GB"/>
              </w:rPr>
              <w:t>Stormwaters</w:t>
            </w:r>
            <w:r w:rsidR="00AE3200" w:rsidRPr="00F0202F">
              <w:rPr>
                <w:rStyle w:val="Hypertextovodkaz"/>
                <w:noProof/>
                <w:lang w:val="en-GB"/>
              </w:rPr>
              <w:t xml:space="preserve"> </w:t>
            </w:r>
            <w:r w:rsidR="00AE3200" w:rsidRPr="00F0202F">
              <w:rPr>
                <w:rFonts w:asciiTheme="minorHAnsi" w:eastAsiaTheme="minorEastAsia" w:hAnsiTheme="minorHAnsi" w:cstheme="minorBidi"/>
                <w:noProof/>
                <w:sz w:val="22"/>
                <w:lang w:val="en-GB"/>
              </w:rPr>
              <w:tab/>
            </w:r>
            <w:r w:rsidR="00AE3200" w:rsidRPr="00F0202F">
              <w:rPr>
                <w:noProof/>
                <w:webHidden/>
                <w:lang w:val="en-GB"/>
              </w:rPr>
              <w:tab/>
            </w:r>
            <w:r w:rsidR="00AE3200" w:rsidRPr="00F0202F">
              <w:rPr>
                <w:noProof/>
                <w:webHidden/>
                <w:lang w:val="en-GB"/>
              </w:rPr>
              <w:fldChar w:fldCharType="begin"/>
            </w:r>
            <w:r w:rsidR="00AE3200" w:rsidRPr="00F0202F">
              <w:rPr>
                <w:noProof/>
                <w:webHidden/>
                <w:lang w:val="en-GB"/>
              </w:rPr>
              <w:instrText xml:space="preserve"> PAGEREF _Toc117763502 \h </w:instrText>
            </w:r>
            <w:r w:rsidR="00AE3200" w:rsidRPr="00F0202F">
              <w:rPr>
                <w:noProof/>
                <w:webHidden/>
                <w:lang w:val="en-GB"/>
              </w:rPr>
            </w:r>
            <w:r w:rsidR="00AE3200" w:rsidRPr="00F0202F">
              <w:rPr>
                <w:noProof/>
                <w:webHidden/>
                <w:lang w:val="en-GB"/>
              </w:rPr>
              <w:fldChar w:fldCharType="separate"/>
            </w:r>
            <w:r w:rsidR="00AE3200" w:rsidRPr="00F0202F">
              <w:rPr>
                <w:noProof/>
                <w:webHidden/>
                <w:lang w:val="en-GB"/>
              </w:rPr>
              <w:t>2</w:t>
            </w:r>
            <w:r w:rsidR="00AE3200" w:rsidRPr="00F0202F">
              <w:rPr>
                <w:noProof/>
                <w:webHidden/>
                <w:lang w:val="en-GB"/>
              </w:rPr>
              <w:fldChar w:fldCharType="end"/>
            </w:r>
          </w:hyperlink>
        </w:p>
        <w:p w14:paraId="0DBD3721" w14:textId="3DAB1D3D" w:rsidR="00AE3200" w:rsidRPr="00F0202F" w:rsidRDefault="00962E63">
          <w:pPr>
            <w:pStyle w:val="Obsah1"/>
            <w:tabs>
              <w:tab w:val="left" w:pos="1100"/>
              <w:tab w:val="right" w:leader="dot" w:pos="9019"/>
            </w:tabs>
            <w:rPr>
              <w:rFonts w:asciiTheme="minorHAnsi" w:eastAsiaTheme="minorEastAsia" w:hAnsiTheme="minorHAnsi" w:cstheme="minorBidi"/>
              <w:noProof/>
              <w:sz w:val="22"/>
              <w:lang w:val="en-GB"/>
            </w:rPr>
          </w:pPr>
          <w:hyperlink w:anchor="_Toc117763503" w:history="1">
            <w:r w:rsidR="00AE3200" w:rsidRPr="00F0202F">
              <w:rPr>
                <w:rStyle w:val="Hypertextovodkaz"/>
                <w:rFonts w:ascii="Consolas" w:hAnsi="Consolas" w:cs="Courier New"/>
                <w:bCs/>
                <w:noProof/>
                <w:lang w:val="en-GB"/>
              </w:rPr>
              <w:t>DBI_CE</w:t>
            </w:r>
            <w:r w:rsidR="00AE3200" w:rsidRPr="00F0202F">
              <w:rPr>
                <w:rStyle w:val="Hypertextovodkaz"/>
                <w:noProof/>
                <w:lang w:val="en-GB"/>
              </w:rPr>
              <w:t xml:space="preserve"> </w:t>
            </w:r>
            <w:r w:rsidR="00AE3200" w:rsidRPr="00F0202F">
              <w:rPr>
                <w:rFonts w:asciiTheme="minorHAnsi" w:eastAsiaTheme="minorEastAsia" w:hAnsiTheme="minorHAnsi" w:cstheme="minorBidi"/>
                <w:noProof/>
                <w:sz w:val="22"/>
                <w:lang w:val="en-GB"/>
              </w:rPr>
              <w:tab/>
            </w:r>
            <w:r w:rsidR="00AE3200" w:rsidRPr="00F0202F">
              <w:rPr>
                <w:noProof/>
                <w:webHidden/>
                <w:lang w:val="en-GB"/>
              </w:rPr>
              <w:tab/>
            </w:r>
            <w:r w:rsidR="00AE3200" w:rsidRPr="00F0202F">
              <w:rPr>
                <w:noProof/>
                <w:webHidden/>
                <w:lang w:val="en-GB"/>
              </w:rPr>
              <w:fldChar w:fldCharType="begin"/>
            </w:r>
            <w:r w:rsidR="00AE3200" w:rsidRPr="00F0202F">
              <w:rPr>
                <w:noProof/>
                <w:webHidden/>
                <w:lang w:val="en-GB"/>
              </w:rPr>
              <w:instrText xml:space="preserve"> PAGEREF _Toc117763503 \h </w:instrText>
            </w:r>
            <w:r w:rsidR="00AE3200" w:rsidRPr="00F0202F">
              <w:rPr>
                <w:noProof/>
                <w:webHidden/>
                <w:lang w:val="en-GB"/>
              </w:rPr>
            </w:r>
            <w:r w:rsidR="00AE3200" w:rsidRPr="00F0202F">
              <w:rPr>
                <w:noProof/>
                <w:webHidden/>
                <w:lang w:val="en-GB"/>
              </w:rPr>
              <w:fldChar w:fldCharType="separate"/>
            </w:r>
            <w:r w:rsidR="00AE3200" w:rsidRPr="00F0202F">
              <w:rPr>
                <w:noProof/>
                <w:webHidden/>
                <w:lang w:val="en-GB"/>
              </w:rPr>
              <w:t>3</w:t>
            </w:r>
            <w:r w:rsidR="00AE3200" w:rsidRPr="00F0202F">
              <w:rPr>
                <w:noProof/>
                <w:webHidden/>
                <w:lang w:val="en-GB"/>
              </w:rPr>
              <w:fldChar w:fldCharType="end"/>
            </w:r>
          </w:hyperlink>
        </w:p>
        <w:p w14:paraId="2EF8A9D5" w14:textId="688D8174" w:rsidR="00AE3200" w:rsidRPr="00F0202F" w:rsidRDefault="00962E63">
          <w:pPr>
            <w:pStyle w:val="Obsah1"/>
            <w:tabs>
              <w:tab w:val="left" w:pos="1100"/>
              <w:tab w:val="right" w:leader="dot" w:pos="9019"/>
            </w:tabs>
            <w:rPr>
              <w:rFonts w:asciiTheme="minorHAnsi" w:eastAsiaTheme="minorEastAsia" w:hAnsiTheme="minorHAnsi" w:cstheme="minorBidi"/>
              <w:noProof/>
              <w:sz w:val="22"/>
              <w:lang w:val="en-GB"/>
            </w:rPr>
          </w:pPr>
          <w:hyperlink w:anchor="_Toc117763504" w:history="1">
            <w:r w:rsidR="00AE3200" w:rsidRPr="00F0202F">
              <w:rPr>
                <w:rStyle w:val="Hypertextovodkaz"/>
                <w:rFonts w:ascii="Consolas" w:hAnsi="Consolas" w:cs="Courier New"/>
                <w:bCs/>
                <w:noProof/>
                <w:lang w:val="en-GB"/>
              </w:rPr>
              <w:t>DBI_SA</w:t>
            </w:r>
            <w:r w:rsidR="00AE3200" w:rsidRPr="00F0202F">
              <w:rPr>
                <w:rFonts w:asciiTheme="minorHAnsi" w:eastAsiaTheme="minorEastAsia" w:hAnsiTheme="minorHAnsi" w:cstheme="minorBidi"/>
                <w:noProof/>
                <w:sz w:val="22"/>
                <w:lang w:val="en-GB"/>
              </w:rPr>
              <w:tab/>
            </w:r>
            <w:r w:rsidR="00AE3200" w:rsidRPr="00F0202F">
              <w:rPr>
                <w:noProof/>
                <w:webHidden/>
                <w:lang w:val="en-GB"/>
              </w:rPr>
              <w:tab/>
            </w:r>
            <w:r w:rsidR="00AE3200" w:rsidRPr="00F0202F">
              <w:rPr>
                <w:noProof/>
                <w:webHidden/>
                <w:lang w:val="en-GB"/>
              </w:rPr>
              <w:fldChar w:fldCharType="begin"/>
            </w:r>
            <w:r w:rsidR="00AE3200" w:rsidRPr="00F0202F">
              <w:rPr>
                <w:noProof/>
                <w:webHidden/>
                <w:lang w:val="en-GB"/>
              </w:rPr>
              <w:instrText xml:space="preserve"> PAGEREF _Toc117763504 \h </w:instrText>
            </w:r>
            <w:r w:rsidR="00AE3200" w:rsidRPr="00F0202F">
              <w:rPr>
                <w:noProof/>
                <w:webHidden/>
                <w:lang w:val="en-GB"/>
              </w:rPr>
            </w:r>
            <w:r w:rsidR="00AE3200" w:rsidRPr="00F0202F">
              <w:rPr>
                <w:noProof/>
                <w:webHidden/>
                <w:lang w:val="en-GB"/>
              </w:rPr>
              <w:fldChar w:fldCharType="separate"/>
            </w:r>
            <w:r w:rsidR="00AE3200" w:rsidRPr="00F0202F">
              <w:rPr>
                <w:noProof/>
                <w:webHidden/>
                <w:lang w:val="en-GB"/>
              </w:rPr>
              <w:t>3</w:t>
            </w:r>
            <w:r w:rsidR="00AE3200" w:rsidRPr="00F0202F">
              <w:rPr>
                <w:noProof/>
                <w:webHidden/>
                <w:lang w:val="en-GB"/>
              </w:rPr>
              <w:fldChar w:fldCharType="end"/>
            </w:r>
          </w:hyperlink>
        </w:p>
        <w:p w14:paraId="149816BD" w14:textId="17AC263F" w:rsidR="00AE3200" w:rsidRPr="00F0202F" w:rsidRDefault="00962E63">
          <w:pPr>
            <w:pStyle w:val="Obsah1"/>
            <w:tabs>
              <w:tab w:val="left" w:pos="1320"/>
              <w:tab w:val="right" w:leader="dot" w:pos="9019"/>
            </w:tabs>
            <w:rPr>
              <w:rFonts w:asciiTheme="minorHAnsi" w:eastAsiaTheme="minorEastAsia" w:hAnsiTheme="minorHAnsi" w:cstheme="minorBidi"/>
              <w:noProof/>
              <w:sz w:val="22"/>
              <w:lang w:val="en-GB"/>
            </w:rPr>
          </w:pPr>
          <w:hyperlink w:anchor="_Toc117763505" w:history="1">
            <w:r w:rsidR="00AE3200" w:rsidRPr="00F0202F">
              <w:rPr>
                <w:rStyle w:val="Hypertextovodkaz"/>
                <w:rFonts w:ascii="Consolas" w:hAnsi="Consolas" w:cs="Courier New"/>
                <w:bCs/>
                <w:noProof/>
                <w:lang w:val="en-GB"/>
              </w:rPr>
              <w:t>LoadDBI</w:t>
            </w:r>
            <w:r w:rsidR="00AE3200" w:rsidRPr="00F0202F">
              <w:rPr>
                <w:rFonts w:asciiTheme="minorHAnsi" w:eastAsiaTheme="minorEastAsia" w:hAnsiTheme="minorHAnsi" w:cstheme="minorBidi"/>
                <w:noProof/>
                <w:sz w:val="22"/>
                <w:lang w:val="en-GB"/>
              </w:rPr>
              <w:tab/>
            </w:r>
            <w:r w:rsidR="00AE3200" w:rsidRPr="00F0202F">
              <w:rPr>
                <w:noProof/>
                <w:webHidden/>
                <w:lang w:val="en-GB"/>
              </w:rPr>
              <w:tab/>
            </w:r>
            <w:r w:rsidR="00AE3200" w:rsidRPr="00F0202F">
              <w:rPr>
                <w:noProof/>
                <w:webHidden/>
                <w:lang w:val="en-GB"/>
              </w:rPr>
              <w:fldChar w:fldCharType="begin"/>
            </w:r>
            <w:r w:rsidR="00AE3200" w:rsidRPr="00F0202F">
              <w:rPr>
                <w:noProof/>
                <w:webHidden/>
                <w:lang w:val="en-GB"/>
              </w:rPr>
              <w:instrText xml:space="preserve"> PAGEREF _Toc117763505 \h </w:instrText>
            </w:r>
            <w:r w:rsidR="00AE3200" w:rsidRPr="00F0202F">
              <w:rPr>
                <w:noProof/>
                <w:webHidden/>
                <w:lang w:val="en-GB"/>
              </w:rPr>
            </w:r>
            <w:r w:rsidR="00AE3200" w:rsidRPr="00F0202F">
              <w:rPr>
                <w:noProof/>
                <w:webHidden/>
                <w:lang w:val="en-GB"/>
              </w:rPr>
              <w:fldChar w:fldCharType="separate"/>
            </w:r>
            <w:r w:rsidR="00AE3200" w:rsidRPr="00F0202F">
              <w:rPr>
                <w:noProof/>
                <w:webHidden/>
                <w:lang w:val="en-GB"/>
              </w:rPr>
              <w:t>3</w:t>
            </w:r>
            <w:r w:rsidR="00AE3200" w:rsidRPr="00F0202F">
              <w:rPr>
                <w:noProof/>
                <w:webHidden/>
                <w:lang w:val="en-GB"/>
              </w:rPr>
              <w:fldChar w:fldCharType="end"/>
            </w:r>
          </w:hyperlink>
        </w:p>
        <w:p w14:paraId="29AD19A4" w14:textId="4243EFF7" w:rsidR="00AE3200" w:rsidRPr="00F0202F" w:rsidRDefault="00962E63">
          <w:pPr>
            <w:pStyle w:val="Obsah1"/>
            <w:tabs>
              <w:tab w:val="left" w:pos="1320"/>
              <w:tab w:val="right" w:leader="dot" w:pos="9019"/>
            </w:tabs>
            <w:rPr>
              <w:rFonts w:asciiTheme="minorHAnsi" w:eastAsiaTheme="minorEastAsia" w:hAnsiTheme="minorHAnsi" w:cstheme="minorBidi"/>
              <w:noProof/>
              <w:sz w:val="22"/>
              <w:lang w:val="en-GB"/>
            </w:rPr>
          </w:pPr>
          <w:hyperlink w:anchor="_Toc117763506" w:history="1">
            <w:r w:rsidR="00AE3200" w:rsidRPr="00F0202F">
              <w:rPr>
                <w:rStyle w:val="Hypertextovodkaz"/>
                <w:rFonts w:ascii="Consolas" w:hAnsi="Consolas" w:cs="Courier New"/>
                <w:bCs/>
                <w:noProof/>
                <w:lang w:val="en-GB"/>
              </w:rPr>
              <w:t>LoadData</w:t>
            </w:r>
            <w:r w:rsidR="00AE3200" w:rsidRPr="00F0202F">
              <w:rPr>
                <w:rFonts w:asciiTheme="minorHAnsi" w:eastAsiaTheme="minorEastAsia" w:hAnsiTheme="minorHAnsi" w:cstheme="minorBidi"/>
                <w:noProof/>
                <w:sz w:val="22"/>
                <w:lang w:val="en-GB"/>
              </w:rPr>
              <w:tab/>
            </w:r>
            <w:r w:rsidR="00AE3200" w:rsidRPr="00F0202F">
              <w:rPr>
                <w:noProof/>
                <w:webHidden/>
                <w:lang w:val="en-GB"/>
              </w:rPr>
              <w:tab/>
            </w:r>
            <w:r w:rsidR="00AE3200" w:rsidRPr="00F0202F">
              <w:rPr>
                <w:noProof/>
                <w:webHidden/>
                <w:lang w:val="en-GB"/>
              </w:rPr>
              <w:fldChar w:fldCharType="begin"/>
            </w:r>
            <w:r w:rsidR="00AE3200" w:rsidRPr="00F0202F">
              <w:rPr>
                <w:noProof/>
                <w:webHidden/>
                <w:lang w:val="en-GB"/>
              </w:rPr>
              <w:instrText xml:space="preserve"> PAGEREF _Toc117763506 \h </w:instrText>
            </w:r>
            <w:r w:rsidR="00AE3200" w:rsidRPr="00F0202F">
              <w:rPr>
                <w:noProof/>
                <w:webHidden/>
                <w:lang w:val="en-GB"/>
              </w:rPr>
            </w:r>
            <w:r w:rsidR="00AE3200" w:rsidRPr="00F0202F">
              <w:rPr>
                <w:noProof/>
                <w:webHidden/>
                <w:lang w:val="en-GB"/>
              </w:rPr>
              <w:fldChar w:fldCharType="separate"/>
            </w:r>
            <w:r w:rsidR="00AE3200" w:rsidRPr="00F0202F">
              <w:rPr>
                <w:noProof/>
                <w:webHidden/>
                <w:lang w:val="en-GB"/>
              </w:rPr>
              <w:t>4</w:t>
            </w:r>
            <w:r w:rsidR="00AE3200" w:rsidRPr="00F0202F">
              <w:rPr>
                <w:noProof/>
                <w:webHidden/>
                <w:lang w:val="en-GB"/>
              </w:rPr>
              <w:fldChar w:fldCharType="end"/>
            </w:r>
          </w:hyperlink>
        </w:p>
        <w:p w14:paraId="70BD7F44" w14:textId="4359AF98" w:rsidR="00AE3200" w:rsidRPr="00F0202F" w:rsidRDefault="00962E63">
          <w:pPr>
            <w:pStyle w:val="Obsah1"/>
            <w:tabs>
              <w:tab w:val="left" w:pos="1540"/>
              <w:tab w:val="right" w:leader="dot" w:pos="9019"/>
            </w:tabs>
            <w:rPr>
              <w:rFonts w:asciiTheme="minorHAnsi" w:eastAsiaTheme="minorEastAsia" w:hAnsiTheme="minorHAnsi" w:cstheme="minorBidi"/>
              <w:noProof/>
              <w:sz w:val="22"/>
              <w:lang w:val="en-GB"/>
            </w:rPr>
          </w:pPr>
          <w:hyperlink w:anchor="_Toc117763507" w:history="1">
            <w:r w:rsidR="00AE3200" w:rsidRPr="00F0202F">
              <w:rPr>
                <w:rStyle w:val="Hypertextovodkaz"/>
                <w:rFonts w:ascii="Consolas" w:hAnsi="Consolas" w:cs="Courier New"/>
                <w:bCs/>
                <w:noProof/>
                <w:lang w:val="en-GB"/>
              </w:rPr>
              <w:t>UniteData</w:t>
            </w:r>
            <w:r w:rsidR="00AE3200" w:rsidRPr="00F0202F">
              <w:rPr>
                <w:rFonts w:asciiTheme="minorHAnsi" w:eastAsiaTheme="minorEastAsia" w:hAnsiTheme="minorHAnsi" w:cstheme="minorBidi"/>
                <w:noProof/>
                <w:sz w:val="22"/>
                <w:lang w:val="en-GB"/>
              </w:rPr>
              <w:tab/>
            </w:r>
            <w:r w:rsidR="00AE3200" w:rsidRPr="00F0202F">
              <w:rPr>
                <w:noProof/>
                <w:webHidden/>
                <w:lang w:val="en-GB"/>
              </w:rPr>
              <w:tab/>
            </w:r>
            <w:r w:rsidR="00AE3200" w:rsidRPr="00F0202F">
              <w:rPr>
                <w:noProof/>
                <w:webHidden/>
                <w:lang w:val="en-GB"/>
              </w:rPr>
              <w:fldChar w:fldCharType="begin"/>
            </w:r>
            <w:r w:rsidR="00AE3200" w:rsidRPr="00F0202F">
              <w:rPr>
                <w:noProof/>
                <w:webHidden/>
                <w:lang w:val="en-GB"/>
              </w:rPr>
              <w:instrText xml:space="preserve"> PAGEREF _Toc117763507 \h </w:instrText>
            </w:r>
            <w:r w:rsidR="00AE3200" w:rsidRPr="00F0202F">
              <w:rPr>
                <w:noProof/>
                <w:webHidden/>
                <w:lang w:val="en-GB"/>
              </w:rPr>
            </w:r>
            <w:r w:rsidR="00AE3200" w:rsidRPr="00F0202F">
              <w:rPr>
                <w:noProof/>
                <w:webHidden/>
                <w:lang w:val="en-GB"/>
              </w:rPr>
              <w:fldChar w:fldCharType="separate"/>
            </w:r>
            <w:r w:rsidR="00AE3200" w:rsidRPr="00F0202F">
              <w:rPr>
                <w:noProof/>
                <w:webHidden/>
                <w:lang w:val="en-GB"/>
              </w:rPr>
              <w:t>4</w:t>
            </w:r>
            <w:r w:rsidR="00AE3200" w:rsidRPr="00F0202F">
              <w:rPr>
                <w:noProof/>
                <w:webHidden/>
                <w:lang w:val="en-GB"/>
              </w:rPr>
              <w:fldChar w:fldCharType="end"/>
            </w:r>
          </w:hyperlink>
        </w:p>
        <w:p w14:paraId="30C859FA" w14:textId="62B24464" w:rsidR="00AE3200" w:rsidRPr="00F0202F" w:rsidRDefault="00962E63">
          <w:pPr>
            <w:pStyle w:val="Obsah1"/>
            <w:tabs>
              <w:tab w:val="left" w:pos="1803"/>
              <w:tab w:val="right" w:leader="dot" w:pos="9019"/>
            </w:tabs>
            <w:rPr>
              <w:rFonts w:asciiTheme="minorHAnsi" w:eastAsiaTheme="minorEastAsia" w:hAnsiTheme="minorHAnsi" w:cstheme="minorBidi"/>
              <w:noProof/>
              <w:sz w:val="22"/>
              <w:lang w:val="en-GB"/>
            </w:rPr>
          </w:pPr>
          <w:hyperlink w:anchor="_Toc117763508" w:history="1">
            <w:r w:rsidR="00AE3200" w:rsidRPr="00F0202F">
              <w:rPr>
                <w:rStyle w:val="Hypertextovodkaz"/>
                <w:rFonts w:ascii="Consolas" w:hAnsi="Consolas" w:cs="Courier New"/>
                <w:bCs/>
                <w:noProof/>
                <w:lang w:val="en-GB"/>
              </w:rPr>
              <w:t>CalculateDBI</w:t>
            </w:r>
            <w:r w:rsidR="00AE3200" w:rsidRPr="00F0202F">
              <w:rPr>
                <w:rFonts w:asciiTheme="minorHAnsi" w:eastAsiaTheme="minorEastAsia" w:hAnsiTheme="minorHAnsi" w:cstheme="minorBidi"/>
                <w:noProof/>
                <w:sz w:val="22"/>
                <w:lang w:val="en-GB"/>
              </w:rPr>
              <w:tab/>
            </w:r>
            <w:r w:rsidR="00AE3200" w:rsidRPr="00F0202F">
              <w:rPr>
                <w:noProof/>
                <w:webHidden/>
                <w:lang w:val="en-GB"/>
              </w:rPr>
              <w:tab/>
            </w:r>
            <w:r w:rsidR="00AE3200" w:rsidRPr="00F0202F">
              <w:rPr>
                <w:noProof/>
                <w:webHidden/>
                <w:lang w:val="en-GB"/>
              </w:rPr>
              <w:fldChar w:fldCharType="begin"/>
            </w:r>
            <w:r w:rsidR="00AE3200" w:rsidRPr="00F0202F">
              <w:rPr>
                <w:noProof/>
                <w:webHidden/>
                <w:lang w:val="en-GB"/>
              </w:rPr>
              <w:instrText xml:space="preserve"> PAGEREF _Toc117763508 \h </w:instrText>
            </w:r>
            <w:r w:rsidR="00AE3200" w:rsidRPr="00F0202F">
              <w:rPr>
                <w:noProof/>
                <w:webHidden/>
                <w:lang w:val="en-GB"/>
              </w:rPr>
            </w:r>
            <w:r w:rsidR="00AE3200" w:rsidRPr="00F0202F">
              <w:rPr>
                <w:noProof/>
                <w:webHidden/>
                <w:lang w:val="en-GB"/>
              </w:rPr>
              <w:fldChar w:fldCharType="separate"/>
            </w:r>
            <w:r w:rsidR="00AE3200" w:rsidRPr="00F0202F">
              <w:rPr>
                <w:noProof/>
                <w:webHidden/>
                <w:lang w:val="en-GB"/>
              </w:rPr>
              <w:t>5</w:t>
            </w:r>
            <w:r w:rsidR="00AE3200" w:rsidRPr="00F0202F">
              <w:rPr>
                <w:noProof/>
                <w:webHidden/>
                <w:lang w:val="en-GB"/>
              </w:rPr>
              <w:fldChar w:fldCharType="end"/>
            </w:r>
          </w:hyperlink>
        </w:p>
        <w:p w14:paraId="1130927B" w14:textId="6BF698ED" w:rsidR="00AE3200" w:rsidRPr="00F0202F" w:rsidRDefault="00962E63">
          <w:pPr>
            <w:pStyle w:val="Obsah1"/>
            <w:tabs>
              <w:tab w:val="left" w:pos="1760"/>
              <w:tab w:val="right" w:leader="dot" w:pos="9019"/>
            </w:tabs>
            <w:rPr>
              <w:rFonts w:asciiTheme="minorHAnsi" w:eastAsiaTheme="minorEastAsia" w:hAnsiTheme="minorHAnsi" w:cstheme="minorBidi"/>
              <w:noProof/>
              <w:sz w:val="22"/>
              <w:lang w:val="en-GB"/>
            </w:rPr>
          </w:pPr>
          <w:hyperlink w:anchor="_Toc117763509" w:history="1">
            <w:r w:rsidR="00AE3200" w:rsidRPr="00F0202F">
              <w:rPr>
                <w:rStyle w:val="Hypertextovodkaz"/>
                <w:rFonts w:ascii="Consolas" w:hAnsi="Consolas" w:cs="Courier New"/>
                <w:bCs/>
                <w:noProof/>
                <w:lang w:val="en-GB"/>
              </w:rPr>
              <w:t>StandardDBI</w:t>
            </w:r>
            <w:r w:rsidR="00AE3200" w:rsidRPr="00F0202F">
              <w:rPr>
                <w:rFonts w:asciiTheme="minorHAnsi" w:eastAsiaTheme="minorEastAsia" w:hAnsiTheme="minorHAnsi" w:cstheme="minorBidi"/>
                <w:noProof/>
                <w:sz w:val="22"/>
                <w:lang w:val="en-GB"/>
              </w:rPr>
              <w:tab/>
            </w:r>
            <w:r w:rsidR="00AE3200" w:rsidRPr="00F0202F">
              <w:rPr>
                <w:noProof/>
                <w:webHidden/>
                <w:lang w:val="en-GB"/>
              </w:rPr>
              <w:tab/>
            </w:r>
            <w:r w:rsidR="00AE3200" w:rsidRPr="00F0202F">
              <w:rPr>
                <w:noProof/>
                <w:webHidden/>
                <w:lang w:val="en-GB"/>
              </w:rPr>
              <w:fldChar w:fldCharType="begin"/>
            </w:r>
            <w:r w:rsidR="00AE3200" w:rsidRPr="00F0202F">
              <w:rPr>
                <w:noProof/>
                <w:webHidden/>
                <w:lang w:val="en-GB"/>
              </w:rPr>
              <w:instrText xml:space="preserve"> PAGEREF _Toc117763509 \h </w:instrText>
            </w:r>
            <w:r w:rsidR="00AE3200" w:rsidRPr="00F0202F">
              <w:rPr>
                <w:noProof/>
                <w:webHidden/>
                <w:lang w:val="en-GB"/>
              </w:rPr>
            </w:r>
            <w:r w:rsidR="00AE3200" w:rsidRPr="00F0202F">
              <w:rPr>
                <w:noProof/>
                <w:webHidden/>
                <w:lang w:val="en-GB"/>
              </w:rPr>
              <w:fldChar w:fldCharType="separate"/>
            </w:r>
            <w:r w:rsidR="00AE3200" w:rsidRPr="00F0202F">
              <w:rPr>
                <w:noProof/>
                <w:webHidden/>
                <w:lang w:val="en-GB"/>
              </w:rPr>
              <w:t>6</w:t>
            </w:r>
            <w:r w:rsidR="00AE3200" w:rsidRPr="00F0202F">
              <w:rPr>
                <w:noProof/>
                <w:webHidden/>
                <w:lang w:val="en-GB"/>
              </w:rPr>
              <w:fldChar w:fldCharType="end"/>
            </w:r>
          </w:hyperlink>
        </w:p>
        <w:p w14:paraId="0F70372D" w14:textId="6E55ABD0" w:rsidR="00AE3200" w:rsidRPr="00F0202F" w:rsidRDefault="00962E63">
          <w:pPr>
            <w:pStyle w:val="Obsah1"/>
            <w:tabs>
              <w:tab w:val="left" w:pos="1320"/>
              <w:tab w:val="right" w:leader="dot" w:pos="9019"/>
            </w:tabs>
            <w:rPr>
              <w:rFonts w:asciiTheme="minorHAnsi" w:eastAsiaTheme="minorEastAsia" w:hAnsiTheme="minorHAnsi" w:cstheme="minorBidi"/>
              <w:noProof/>
              <w:sz w:val="22"/>
              <w:lang w:val="en-GB"/>
            </w:rPr>
          </w:pPr>
          <w:hyperlink w:anchor="_Toc117763510" w:history="1">
            <w:r w:rsidR="00AE3200" w:rsidRPr="00F0202F">
              <w:rPr>
                <w:rStyle w:val="Hypertextovodkaz"/>
                <w:rFonts w:ascii="Consolas" w:hAnsi="Consolas" w:cs="Courier New"/>
                <w:bCs/>
                <w:noProof/>
                <w:lang w:val="en-GB"/>
              </w:rPr>
              <w:t>PermDBI</w:t>
            </w:r>
            <w:r w:rsidR="00AE3200" w:rsidRPr="00F0202F">
              <w:rPr>
                <w:rFonts w:asciiTheme="minorHAnsi" w:eastAsiaTheme="minorEastAsia" w:hAnsiTheme="minorHAnsi" w:cstheme="minorBidi"/>
                <w:noProof/>
                <w:sz w:val="22"/>
                <w:lang w:val="en-GB"/>
              </w:rPr>
              <w:tab/>
            </w:r>
            <w:r w:rsidR="00AE3200" w:rsidRPr="00F0202F">
              <w:rPr>
                <w:noProof/>
                <w:webHidden/>
                <w:lang w:val="en-GB"/>
              </w:rPr>
              <w:tab/>
            </w:r>
            <w:r w:rsidR="00AE3200" w:rsidRPr="00F0202F">
              <w:rPr>
                <w:noProof/>
                <w:webHidden/>
                <w:lang w:val="en-GB"/>
              </w:rPr>
              <w:fldChar w:fldCharType="begin"/>
            </w:r>
            <w:r w:rsidR="00AE3200" w:rsidRPr="00F0202F">
              <w:rPr>
                <w:noProof/>
                <w:webHidden/>
                <w:lang w:val="en-GB"/>
              </w:rPr>
              <w:instrText xml:space="preserve"> PAGEREF _Toc117763510 \h </w:instrText>
            </w:r>
            <w:r w:rsidR="00AE3200" w:rsidRPr="00F0202F">
              <w:rPr>
                <w:noProof/>
                <w:webHidden/>
                <w:lang w:val="en-GB"/>
              </w:rPr>
            </w:r>
            <w:r w:rsidR="00AE3200" w:rsidRPr="00F0202F">
              <w:rPr>
                <w:noProof/>
                <w:webHidden/>
                <w:lang w:val="en-GB"/>
              </w:rPr>
              <w:fldChar w:fldCharType="separate"/>
            </w:r>
            <w:r w:rsidR="00AE3200" w:rsidRPr="00F0202F">
              <w:rPr>
                <w:noProof/>
                <w:webHidden/>
                <w:lang w:val="en-GB"/>
              </w:rPr>
              <w:t>7</w:t>
            </w:r>
            <w:r w:rsidR="00AE3200" w:rsidRPr="00F0202F">
              <w:rPr>
                <w:noProof/>
                <w:webHidden/>
                <w:lang w:val="en-GB"/>
              </w:rPr>
              <w:fldChar w:fldCharType="end"/>
            </w:r>
          </w:hyperlink>
        </w:p>
        <w:p w14:paraId="5F017F8E" w14:textId="67AD442B" w:rsidR="00AE3200" w:rsidRPr="00F0202F" w:rsidRDefault="00962E63">
          <w:pPr>
            <w:pStyle w:val="Obsah1"/>
            <w:tabs>
              <w:tab w:val="left" w:pos="1100"/>
              <w:tab w:val="right" w:leader="dot" w:pos="9019"/>
            </w:tabs>
            <w:rPr>
              <w:rFonts w:asciiTheme="minorHAnsi" w:eastAsiaTheme="minorEastAsia" w:hAnsiTheme="minorHAnsi" w:cstheme="minorBidi"/>
              <w:noProof/>
              <w:sz w:val="22"/>
              <w:lang w:val="en-GB"/>
            </w:rPr>
          </w:pPr>
          <w:hyperlink w:anchor="_Toc117763511" w:history="1">
            <w:r w:rsidR="00AE3200" w:rsidRPr="00F0202F">
              <w:rPr>
                <w:rStyle w:val="Hypertextovodkaz"/>
                <w:rFonts w:ascii="Consolas" w:hAnsi="Consolas" w:cs="Courier New"/>
                <w:bCs/>
                <w:noProof/>
                <w:lang w:val="en-GB"/>
              </w:rPr>
              <w:t>PotDBI</w:t>
            </w:r>
            <w:r w:rsidR="00AE3200" w:rsidRPr="00F0202F">
              <w:rPr>
                <w:rFonts w:asciiTheme="minorHAnsi" w:eastAsiaTheme="minorEastAsia" w:hAnsiTheme="minorHAnsi" w:cstheme="minorBidi"/>
                <w:noProof/>
                <w:sz w:val="22"/>
                <w:lang w:val="en-GB"/>
              </w:rPr>
              <w:tab/>
            </w:r>
            <w:r w:rsidR="00AE3200" w:rsidRPr="00F0202F">
              <w:rPr>
                <w:noProof/>
                <w:webHidden/>
                <w:lang w:val="en-GB"/>
              </w:rPr>
              <w:tab/>
            </w:r>
            <w:r w:rsidR="00AE3200" w:rsidRPr="00F0202F">
              <w:rPr>
                <w:noProof/>
                <w:webHidden/>
                <w:lang w:val="en-GB"/>
              </w:rPr>
              <w:fldChar w:fldCharType="begin"/>
            </w:r>
            <w:r w:rsidR="00AE3200" w:rsidRPr="00F0202F">
              <w:rPr>
                <w:noProof/>
                <w:webHidden/>
                <w:lang w:val="en-GB"/>
              </w:rPr>
              <w:instrText xml:space="preserve"> PAGEREF _Toc117763511 \h </w:instrText>
            </w:r>
            <w:r w:rsidR="00AE3200" w:rsidRPr="00F0202F">
              <w:rPr>
                <w:noProof/>
                <w:webHidden/>
                <w:lang w:val="en-GB"/>
              </w:rPr>
            </w:r>
            <w:r w:rsidR="00AE3200" w:rsidRPr="00F0202F">
              <w:rPr>
                <w:noProof/>
                <w:webHidden/>
                <w:lang w:val="en-GB"/>
              </w:rPr>
              <w:fldChar w:fldCharType="separate"/>
            </w:r>
            <w:r w:rsidR="00AE3200" w:rsidRPr="00F0202F">
              <w:rPr>
                <w:noProof/>
                <w:webHidden/>
                <w:lang w:val="en-GB"/>
              </w:rPr>
              <w:t>8</w:t>
            </w:r>
            <w:r w:rsidR="00AE3200" w:rsidRPr="00F0202F">
              <w:rPr>
                <w:noProof/>
                <w:webHidden/>
                <w:lang w:val="en-GB"/>
              </w:rPr>
              <w:fldChar w:fldCharType="end"/>
            </w:r>
          </w:hyperlink>
        </w:p>
        <w:p w14:paraId="46F37FCB" w14:textId="57874BFE" w:rsidR="00C30158" w:rsidRPr="00F0202F" w:rsidRDefault="00C30158">
          <w:pPr>
            <w:rPr>
              <w:lang w:val="en-GB"/>
            </w:rPr>
          </w:pPr>
          <w:r w:rsidRPr="00F0202F">
            <w:rPr>
              <w:rFonts w:cs="Times New Roman"/>
              <w:b/>
              <w:bCs/>
              <w:szCs w:val="24"/>
              <w:lang w:val="en-GB"/>
            </w:rPr>
            <w:fldChar w:fldCharType="end"/>
          </w:r>
        </w:p>
      </w:sdtContent>
    </w:sdt>
    <w:p w14:paraId="0000001C" w14:textId="77777777" w:rsidR="00D556DE" w:rsidRPr="00F0202F" w:rsidRDefault="00D556DE">
      <w:pPr>
        <w:pStyle w:val="Nadpis1"/>
        <w:rPr>
          <w:lang w:val="en-GB"/>
        </w:rPr>
      </w:pPr>
    </w:p>
    <w:p w14:paraId="0000001D" w14:textId="7EDCB366" w:rsidR="00D556DE" w:rsidRPr="00F0202F" w:rsidRDefault="00483D2D" w:rsidP="008833A4">
      <w:pPr>
        <w:pStyle w:val="Nadpis1"/>
        <w:pBdr>
          <w:top w:val="single" w:sz="4" w:space="1" w:color="auto"/>
          <w:bottom w:val="single" w:sz="4" w:space="1" w:color="auto"/>
        </w:pBdr>
        <w:ind w:left="2880" w:hanging="2880"/>
        <w:jc w:val="left"/>
        <w:rPr>
          <w:lang w:val="en-GB"/>
        </w:rPr>
      </w:pPr>
      <w:bookmarkStart w:id="10" w:name="_Toc117763501"/>
      <w:proofErr w:type="spellStart"/>
      <w:r w:rsidRPr="00F0202F">
        <w:rPr>
          <w:rFonts w:ascii="Consolas" w:hAnsi="Consolas" w:cs="Courier New"/>
          <w:b w:val="0"/>
          <w:bCs/>
          <w:lang w:val="en-GB"/>
        </w:rPr>
        <w:t>dragDBI</w:t>
      </w:r>
      <w:proofErr w:type="spellEnd"/>
      <w:r w:rsidR="008833A4" w:rsidRPr="00F0202F">
        <w:rPr>
          <w:rFonts w:ascii="Consolas" w:hAnsi="Consolas" w:cs="Courier New"/>
          <w:b w:val="0"/>
          <w:bCs/>
          <w:lang w:val="en-GB"/>
        </w:rPr>
        <w:t>-package</w:t>
      </w:r>
      <w:r w:rsidR="008833A4" w:rsidRPr="00F0202F">
        <w:rPr>
          <w:lang w:val="en-GB"/>
        </w:rPr>
        <w:t xml:space="preserve"> </w:t>
      </w:r>
      <w:r w:rsidR="008833A4" w:rsidRPr="00F0202F">
        <w:rPr>
          <w:lang w:val="en-GB"/>
        </w:rPr>
        <w:tab/>
      </w:r>
      <w:proofErr w:type="spellStart"/>
      <w:r w:rsidR="008833A4" w:rsidRPr="00F0202F">
        <w:rPr>
          <w:b w:val="0"/>
          <w:bCs/>
          <w:i/>
          <w:iCs/>
          <w:lang w:val="en-GB"/>
        </w:rPr>
        <w:t>dragDBI</w:t>
      </w:r>
      <w:proofErr w:type="spellEnd"/>
      <w:r w:rsidR="008833A4" w:rsidRPr="00F0202F">
        <w:rPr>
          <w:b w:val="0"/>
          <w:bCs/>
          <w:i/>
          <w:iCs/>
          <w:lang w:val="en-GB"/>
        </w:rPr>
        <w:t>: A package for calculation of Dragonfly Biotic Index for Odonata communities</w:t>
      </w:r>
      <w:bookmarkEnd w:id="10"/>
    </w:p>
    <w:p w14:paraId="3D8ADCFA" w14:textId="23C2B4F6" w:rsidR="008833A4" w:rsidRPr="00F0202F" w:rsidRDefault="008833A4">
      <w:pPr>
        <w:rPr>
          <w:rFonts w:eastAsia="Times New Roman" w:cs="Times New Roman"/>
          <w:szCs w:val="24"/>
          <w:lang w:val="en-GB"/>
        </w:rPr>
      </w:pPr>
    </w:p>
    <w:p w14:paraId="0000001F" w14:textId="11748123" w:rsidR="00D556DE" w:rsidRPr="00F0202F" w:rsidRDefault="00EC195F">
      <w:pPr>
        <w:rPr>
          <w:rFonts w:eastAsia="Times New Roman" w:cs="Times New Roman"/>
          <w:szCs w:val="24"/>
          <w:lang w:val="en-GB"/>
        </w:rPr>
      </w:pPr>
      <w:r w:rsidRPr="00F0202F">
        <w:rPr>
          <w:rFonts w:eastAsia="Times New Roman" w:cs="Times New Roman"/>
          <w:b/>
          <w:szCs w:val="24"/>
          <w:lang w:val="en-GB"/>
        </w:rPr>
        <w:t>Description</w:t>
      </w:r>
    </w:p>
    <w:p w14:paraId="00000021" w14:textId="6F104DC3" w:rsidR="00D556DE" w:rsidRPr="00F0202F" w:rsidRDefault="008833A4" w:rsidP="00F31420">
      <w:pPr>
        <w:ind w:left="720"/>
        <w:rPr>
          <w:rFonts w:eastAsia="Times New Roman" w:cs="Times New Roman"/>
          <w:szCs w:val="24"/>
          <w:lang w:val="en-GB"/>
        </w:rPr>
      </w:pPr>
      <w:r w:rsidRPr="00F0202F">
        <w:rPr>
          <w:rFonts w:eastAsia="Times New Roman" w:cs="Times New Roman"/>
          <w:szCs w:val="24"/>
          <w:lang w:val="en-GB"/>
        </w:rPr>
        <w:t xml:space="preserve">The </w:t>
      </w:r>
      <w:r w:rsidR="002B4F64">
        <w:rPr>
          <w:rFonts w:eastAsia="Times New Roman" w:cs="Times New Roman"/>
          <w:szCs w:val="24"/>
          <w:lang w:val="en-GB"/>
        </w:rPr>
        <w:t>“</w:t>
      </w:r>
      <w:proofErr w:type="spellStart"/>
      <w:r w:rsidRPr="00F0202F">
        <w:rPr>
          <w:rFonts w:eastAsia="Times New Roman" w:cs="Times New Roman"/>
          <w:szCs w:val="24"/>
          <w:lang w:val="en-GB"/>
        </w:rPr>
        <w:t>dragDBI</w:t>
      </w:r>
      <w:proofErr w:type="spellEnd"/>
      <w:r w:rsidR="002B4F64">
        <w:rPr>
          <w:rFonts w:eastAsia="Times New Roman" w:cs="Times New Roman"/>
          <w:szCs w:val="24"/>
          <w:lang w:val="en-GB"/>
        </w:rPr>
        <w:t>”</w:t>
      </w:r>
      <w:r w:rsidRPr="00F0202F">
        <w:rPr>
          <w:rFonts w:eastAsia="Times New Roman" w:cs="Times New Roman"/>
          <w:szCs w:val="24"/>
          <w:lang w:val="en-GB"/>
        </w:rPr>
        <w:t xml:space="preserve"> package provides the main calculation function, wrapper functions for easy calculation of </w:t>
      </w:r>
      <w:ins w:id="11" w:author="Pyszko Petr" w:date="2022-11-03T16:35:00Z">
        <w:r w:rsidR="00FF2FF8">
          <w:rPr>
            <w:rFonts w:eastAsia="Times New Roman" w:cs="Times New Roman"/>
            <w:szCs w:val="24"/>
            <w:lang w:val="en-GB"/>
          </w:rPr>
          <w:t xml:space="preserve">particular </w:t>
        </w:r>
      </w:ins>
      <w:r w:rsidRPr="00F0202F">
        <w:rPr>
          <w:rFonts w:eastAsia="Times New Roman" w:cs="Times New Roman"/>
          <w:szCs w:val="24"/>
          <w:lang w:val="en-GB"/>
        </w:rPr>
        <w:t xml:space="preserve">DBI indices, reference checklists with DBI values for Central European and South African dragonflies, and a </w:t>
      </w:r>
      <w:ins w:id="12" w:author="Pyszko Petr" w:date="2022-11-03T16:37:00Z">
        <w:r w:rsidR="00FF2FF8">
          <w:rPr>
            <w:rFonts w:eastAsia="Times New Roman" w:cs="Times New Roman"/>
            <w:szCs w:val="24"/>
            <w:lang w:val="en-GB"/>
          </w:rPr>
          <w:t>three</w:t>
        </w:r>
      </w:ins>
      <w:ins w:id="13" w:author="Pyszko Petr" w:date="2022-11-03T16:36:00Z">
        <w:r w:rsidR="00FF2FF8">
          <w:rPr>
            <w:rFonts w:eastAsia="Times New Roman" w:cs="Times New Roman"/>
            <w:szCs w:val="24"/>
            <w:lang w:val="en-GB"/>
          </w:rPr>
          <w:t xml:space="preserve"> </w:t>
        </w:r>
      </w:ins>
      <w:commentRangeStart w:id="14"/>
      <w:r w:rsidRPr="00F0202F">
        <w:rPr>
          <w:rFonts w:eastAsia="Times New Roman" w:cs="Times New Roman"/>
          <w:szCs w:val="24"/>
          <w:lang w:val="en-GB"/>
        </w:rPr>
        <w:t>data uploading function</w:t>
      </w:r>
      <w:ins w:id="15" w:author="Pyszko Petr" w:date="2022-11-03T16:36:00Z">
        <w:r w:rsidR="00FF2FF8">
          <w:rPr>
            <w:rFonts w:eastAsia="Times New Roman" w:cs="Times New Roman"/>
            <w:szCs w:val="24"/>
            <w:lang w:val="en-GB"/>
          </w:rPr>
          <w:t>s</w:t>
        </w:r>
      </w:ins>
      <w:r w:rsidRPr="00F0202F">
        <w:rPr>
          <w:rFonts w:eastAsia="Times New Roman" w:cs="Times New Roman"/>
          <w:szCs w:val="24"/>
          <w:lang w:val="en-GB"/>
        </w:rPr>
        <w:t xml:space="preserve"> </w:t>
      </w:r>
      <w:commentRangeEnd w:id="14"/>
      <w:r w:rsidR="00FF2FF8">
        <w:rPr>
          <w:rStyle w:val="Odkaznakoment"/>
        </w:rPr>
        <w:commentReference w:id="14"/>
      </w:r>
      <w:r w:rsidRPr="00F0202F">
        <w:rPr>
          <w:rFonts w:eastAsia="Times New Roman" w:cs="Times New Roman"/>
          <w:szCs w:val="24"/>
          <w:lang w:val="en-GB"/>
        </w:rPr>
        <w:t>that can be used to</w:t>
      </w:r>
      <w:ins w:id="16" w:author="Pyszko Petr" w:date="2022-11-03T16:37:00Z">
        <w:r w:rsidR="00FF2FF8">
          <w:rPr>
            <w:rFonts w:eastAsia="Times New Roman" w:cs="Times New Roman"/>
            <w:szCs w:val="24"/>
            <w:lang w:val="en-GB"/>
          </w:rPr>
          <w:t xml:space="preserve"> </w:t>
        </w:r>
        <w:proofErr w:type="spellStart"/>
        <w:r w:rsidR="00FF2FF8">
          <w:rPr>
            <w:rFonts w:eastAsia="Times New Roman" w:cs="Times New Roman"/>
            <w:szCs w:val="24"/>
            <w:lang w:val="en-GB"/>
          </w:rPr>
          <w:t>i</w:t>
        </w:r>
        <w:proofErr w:type="spellEnd"/>
        <w:r w:rsidR="00FF2FF8">
          <w:rPr>
            <w:rFonts w:eastAsia="Times New Roman" w:cs="Times New Roman"/>
            <w:szCs w:val="24"/>
            <w:lang w:val="en-GB"/>
          </w:rPr>
          <w:t>)</w:t>
        </w:r>
      </w:ins>
      <w:r w:rsidRPr="00F0202F">
        <w:rPr>
          <w:rFonts w:eastAsia="Times New Roman" w:cs="Times New Roman"/>
          <w:szCs w:val="24"/>
          <w:lang w:val="en-GB"/>
        </w:rPr>
        <w:t xml:space="preserve"> load</w:t>
      </w:r>
      <w:ins w:id="17" w:author="Pyszko Petr" w:date="2022-11-03T16:38:00Z">
        <w:r w:rsidR="00FF2FF8">
          <w:rPr>
            <w:rFonts w:eastAsia="Times New Roman" w:cs="Times New Roman"/>
            <w:szCs w:val="24"/>
            <w:lang w:val="en-GB"/>
          </w:rPr>
          <w:t xml:space="preserve"> data</w:t>
        </w:r>
      </w:ins>
      <w:r w:rsidRPr="00F0202F">
        <w:rPr>
          <w:rFonts w:eastAsia="Times New Roman" w:cs="Times New Roman"/>
          <w:szCs w:val="24"/>
          <w:lang w:val="en-GB"/>
        </w:rPr>
        <w:t xml:space="preserve">, </w:t>
      </w:r>
      <w:ins w:id="18" w:author="Pyszko Petr" w:date="2022-11-03T16:37:00Z">
        <w:r w:rsidR="00FF2FF8">
          <w:rPr>
            <w:rFonts w:eastAsia="Times New Roman" w:cs="Times New Roman"/>
            <w:szCs w:val="24"/>
            <w:lang w:val="en-GB"/>
          </w:rPr>
          <w:t xml:space="preserve">ii) </w:t>
        </w:r>
      </w:ins>
      <w:r w:rsidRPr="00F0202F">
        <w:rPr>
          <w:rFonts w:eastAsia="Times New Roman" w:cs="Times New Roman"/>
          <w:szCs w:val="24"/>
          <w:lang w:val="en-GB"/>
        </w:rPr>
        <w:t xml:space="preserve">quality-check, </w:t>
      </w:r>
      <w:del w:id="19" w:author="Pyszko Petr" w:date="2022-11-03T16:37:00Z">
        <w:r w:rsidRPr="00F0202F" w:rsidDel="00FF2FF8">
          <w:rPr>
            <w:rFonts w:eastAsia="Times New Roman" w:cs="Times New Roman"/>
            <w:szCs w:val="24"/>
            <w:lang w:val="en-GB"/>
          </w:rPr>
          <w:delText xml:space="preserve">and </w:delText>
        </w:r>
      </w:del>
      <w:ins w:id="20" w:author="Pyszko Petr" w:date="2022-11-03T16:38:00Z">
        <w:r w:rsidR="00FF2FF8">
          <w:rPr>
            <w:rFonts w:eastAsia="Times New Roman" w:cs="Times New Roman"/>
            <w:szCs w:val="24"/>
            <w:lang w:val="en-GB"/>
          </w:rPr>
          <w:t xml:space="preserve">annotation of DBI values to particular species, and </w:t>
        </w:r>
      </w:ins>
      <w:r w:rsidRPr="00F0202F">
        <w:rPr>
          <w:rFonts w:eastAsia="Times New Roman" w:cs="Times New Roman"/>
          <w:szCs w:val="24"/>
          <w:lang w:val="en-GB"/>
        </w:rPr>
        <w:t>prepar</w:t>
      </w:r>
      <w:ins w:id="21" w:author="Pyszko Petr" w:date="2022-11-03T16:38:00Z">
        <w:r w:rsidR="00FF2FF8">
          <w:rPr>
            <w:rFonts w:eastAsia="Times New Roman" w:cs="Times New Roman"/>
            <w:szCs w:val="24"/>
            <w:lang w:val="en-GB"/>
          </w:rPr>
          <w:t>ation</w:t>
        </w:r>
      </w:ins>
      <w:del w:id="22" w:author="Pyszko Petr" w:date="2022-11-03T16:38:00Z">
        <w:r w:rsidRPr="00F0202F" w:rsidDel="00FF2FF8">
          <w:rPr>
            <w:rFonts w:eastAsia="Times New Roman" w:cs="Times New Roman"/>
            <w:szCs w:val="24"/>
            <w:lang w:val="en-GB"/>
          </w:rPr>
          <w:delText>e</w:delText>
        </w:r>
      </w:del>
      <w:ins w:id="23" w:author="Pyszko Petr" w:date="2022-11-03T16:38:00Z">
        <w:r w:rsidR="00FF2FF8">
          <w:rPr>
            <w:rFonts w:eastAsia="Times New Roman" w:cs="Times New Roman"/>
            <w:szCs w:val="24"/>
            <w:lang w:val="en-GB"/>
          </w:rPr>
          <w:t xml:space="preserve"> of</w:t>
        </w:r>
      </w:ins>
      <w:r w:rsidRPr="00F0202F">
        <w:rPr>
          <w:rFonts w:eastAsia="Times New Roman" w:cs="Times New Roman"/>
          <w:szCs w:val="24"/>
          <w:lang w:val="en-GB"/>
        </w:rPr>
        <w:t xml:space="preserve"> data for analysis</w:t>
      </w:r>
      <w:ins w:id="24" w:author="Pyszko Petr" w:date="2022-11-03T16:39:00Z">
        <w:r w:rsidR="00FF2FF8">
          <w:rPr>
            <w:rFonts w:eastAsia="Times New Roman" w:cs="Times New Roman"/>
            <w:szCs w:val="24"/>
            <w:lang w:val="en-GB"/>
          </w:rPr>
          <w:t>, iii) or for uploading set of user-defined DBI values</w:t>
        </w:r>
      </w:ins>
      <w:del w:id="25" w:author="Pyszko Petr" w:date="2022-11-03T16:39:00Z">
        <w:r w:rsidRPr="00F0202F" w:rsidDel="00FF2FF8">
          <w:rPr>
            <w:rFonts w:eastAsia="Times New Roman" w:cs="Times New Roman"/>
            <w:szCs w:val="24"/>
            <w:lang w:val="en-GB"/>
          </w:rPr>
          <w:delText>.</w:delText>
        </w:r>
      </w:del>
    </w:p>
    <w:p w14:paraId="31C4DB53" w14:textId="681EBE04" w:rsidR="008833A4" w:rsidRPr="00F0202F" w:rsidRDefault="008833A4">
      <w:pPr>
        <w:rPr>
          <w:rFonts w:eastAsia="Times New Roman" w:cs="Times New Roman"/>
          <w:szCs w:val="24"/>
          <w:lang w:val="en-GB"/>
        </w:rPr>
      </w:pPr>
    </w:p>
    <w:p w14:paraId="7E6C8880" w14:textId="61F47E8C" w:rsidR="008833A4" w:rsidRPr="00F0202F" w:rsidRDefault="008833A4">
      <w:pPr>
        <w:rPr>
          <w:rFonts w:eastAsia="Times New Roman" w:cs="Times New Roman"/>
          <w:b/>
          <w:bCs/>
          <w:szCs w:val="24"/>
          <w:lang w:val="en-GB"/>
        </w:rPr>
      </w:pPr>
      <w:r w:rsidRPr="00F0202F">
        <w:rPr>
          <w:rFonts w:eastAsia="Times New Roman" w:cs="Times New Roman"/>
          <w:b/>
          <w:bCs/>
          <w:szCs w:val="24"/>
          <w:lang w:val="en-GB"/>
        </w:rPr>
        <w:t>Main function</w:t>
      </w:r>
    </w:p>
    <w:p w14:paraId="7BA7BCCA" w14:textId="73FB3158" w:rsidR="008833A4" w:rsidRPr="00F0202F" w:rsidRDefault="008833A4" w:rsidP="00F31420">
      <w:pPr>
        <w:ind w:left="720"/>
        <w:rPr>
          <w:rFonts w:eastAsia="Times New Roman" w:cs="Times New Roman"/>
          <w:szCs w:val="24"/>
          <w:lang w:val="en-GB"/>
        </w:rPr>
      </w:pPr>
      <w:r w:rsidRPr="00F0202F">
        <w:rPr>
          <w:rFonts w:eastAsia="Times New Roman" w:cs="Times New Roman"/>
          <w:szCs w:val="24"/>
          <w:lang w:val="en-GB"/>
        </w:rPr>
        <w:t xml:space="preserve">The main function is </w:t>
      </w:r>
      <w:r w:rsidR="002B4F64">
        <w:rPr>
          <w:rFonts w:eastAsia="Times New Roman" w:cs="Times New Roman"/>
          <w:szCs w:val="24"/>
          <w:lang w:val="en-GB"/>
        </w:rPr>
        <w:t>“</w:t>
      </w:r>
      <w:proofErr w:type="spellStart"/>
      <w:r w:rsidRPr="00F0202F">
        <w:rPr>
          <w:rFonts w:eastAsia="Times New Roman" w:cs="Times New Roman"/>
          <w:szCs w:val="24"/>
          <w:lang w:val="en-GB"/>
        </w:rPr>
        <w:t>CalculateDBI</w:t>
      </w:r>
      <w:proofErr w:type="spellEnd"/>
      <w:r w:rsidR="002B4F64">
        <w:rPr>
          <w:rFonts w:eastAsia="Times New Roman" w:cs="Times New Roman"/>
          <w:szCs w:val="24"/>
          <w:lang w:val="en-GB"/>
        </w:rPr>
        <w:t>”</w:t>
      </w:r>
      <w:r w:rsidRPr="00F0202F">
        <w:rPr>
          <w:rFonts w:eastAsia="Times New Roman" w:cs="Times New Roman"/>
          <w:szCs w:val="24"/>
          <w:lang w:val="en-GB"/>
        </w:rPr>
        <w:t xml:space="preserve"> which allows the calculation of the set of DBI indices implemented.</w:t>
      </w:r>
    </w:p>
    <w:p w14:paraId="5F11B5FB" w14:textId="77777777" w:rsidR="008833A4" w:rsidRPr="00F0202F" w:rsidRDefault="008833A4">
      <w:pPr>
        <w:rPr>
          <w:rFonts w:eastAsia="Times New Roman" w:cs="Times New Roman"/>
          <w:szCs w:val="24"/>
          <w:lang w:val="en-GB"/>
        </w:rPr>
      </w:pPr>
    </w:p>
    <w:p w14:paraId="6EFD911D" w14:textId="457F44E9" w:rsidR="008833A4" w:rsidRPr="00F0202F" w:rsidRDefault="008833A4" w:rsidP="008833A4">
      <w:pPr>
        <w:rPr>
          <w:rFonts w:eastAsia="Times New Roman" w:cs="Times New Roman"/>
          <w:b/>
          <w:bCs/>
          <w:szCs w:val="24"/>
          <w:lang w:val="en-GB"/>
        </w:rPr>
      </w:pPr>
      <w:r w:rsidRPr="00F0202F">
        <w:rPr>
          <w:rFonts w:eastAsia="Times New Roman" w:cs="Times New Roman"/>
          <w:b/>
          <w:bCs/>
          <w:szCs w:val="24"/>
          <w:lang w:val="en-GB"/>
        </w:rPr>
        <w:t xml:space="preserve">Wrapper functions </w:t>
      </w:r>
    </w:p>
    <w:p w14:paraId="223AFC4E" w14:textId="7A774F9A" w:rsidR="008833A4" w:rsidRPr="00F0202F" w:rsidRDefault="008833A4" w:rsidP="00F31420">
      <w:pPr>
        <w:ind w:left="720"/>
        <w:rPr>
          <w:rFonts w:eastAsia="Times New Roman" w:cs="Times New Roman"/>
          <w:szCs w:val="24"/>
          <w:lang w:val="en-GB"/>
        </w:rPr>
      </w:pPr>
      <w:r w:rsidRPr="00F0202F">
        <w:rPr>
          <w:rFonts w:eastAsia="Times New Roman" w:cs="Times New Roman"/>
          <w:szCs w:val="24"/>
          <w:lang w:val="en-GB"/>
        </w:rPr>
        <w:t xml:space="preserve">A function is provided for each of the individual DBI indices to allow for quick calculations. An example is </w:t>
      </w:r>
      <w:r w:rsidR="002B4F64">
        <w:rPr>
          <w:rFonts w:eastAsia="Times New Roman" w:cs="Times New Roman"/>
          <w:szCs w:val="24"/>
          <w:lang w:val="en-GB"/>
        </w:rPr>
        <w:t>“</w:t>
      </w:r>
      <w:proofErr w:type="spellStart"/>
      <w:r w:rsidRPr="00F0202F">
        <w:rPr>
          <w:rFonts w:eastAsia="Times New Roman" w:cs="Times New Roman"/>
          <w:szCs w:val="24"/>
          <w:lang w:val="en-GB"/>
        </w:rPr>
        <w:t>PermDBI</w:t>
      </w:r>
      <w:proofErr w:type="spellEnd"/>
      <w:r w:rsidR="002B4F64">
        <w:rPr>
          <w:rFonts w:eastAsia="Times New Roman" w:cs="Times New Roman"/>
          <w:szCs w:val="24"/>
          <w:lang w:val="en-GB"/>
        </w:rPr>
        <w:t>”</w:t>
      </w:r>
      <w:r w:rsidRPr="00F0202F">
        <w:rPr>
          <w:rFonts w:eastAsia="Times New Roman" w:cs="Times New Roman"/>
          <w:szCs w:val="24"/>
          <w:lang w:val="en-GB"/>
        </w:rPr>
        <w:t xml:space="preserve"> which implements the calculation of the permutational DBI potential.  </w:t>
      </w:r>
    </w:p>
    <w:p w14:paraId="54DD1CC7" w14:textId="41A5E698" w:rsidR="008833A4" w:rsidRPr="00F0202F" w:rsidRDefault="008833A4" w:rsidP="008833A4">
      <w:pPr>
        <w:rPr>
          <w:rFonts w:eastAsia="Times New Roman" w:cs="Times New Roman"/>
          <w:szCs w:val="24"/>
          <w:lang w:val="en-GB"/>
        </w:rPr>
      </w:pPr>
    </w:p>
    <w:p w14:paraId="3DFEB757" w14:textId="77777777" w:rsidR="008833A4" w:rsidRPr="00F0202F" w:rsidRDefault="008833A4" w:rsidP="008833A4">
      <w:pPr>
        <w:pStyle w:val="paragraph"/>
        <w:spacing w:before="0" w:beforeAutospacing="0" w:after="0" w:afterAutospacing="0"/>
        <w:jc w:val="both"/>
        <w:textAlignment w:val="baseline"/>
        <w:rPr>
          <w:b/>
          <w:bCs/>
          <w:lang w:val="en-GB"/>
        </w:rPr>
      </w:pPr>
      <w:r w:rsidRPr="00F0202F">
        <w:rPr>
          <w:b/>
          <w:bCs/>
          <w:lang w:val="en-GB"/>
        </w:rPr>
        <w:t>Data uploading functions </w:t>
      </w:r>
    </w:p>
    <w:p w14:paraId="6FCC5FCA" w14:textId="77777777" w:rsidR="008833A4" w:rsidRPr="00F0202F" w:rsidRDefault="008833A4" w:rsidP="00F31420">
      <w:pPr>
        <w:pStyle w:val="paragraph"/>
        <w:spacing w:before="0" w:beforeAutospacing="0" w:after="0" w:afterAutospacing="0"/>
        <w:ind w:left="720"/>
        <w:jc w:val="both"/>
        <w:textAlignment w:val="baseline"/>
        <w:rPr>
          <w:lang w:val="en-GB"/>
        </w:rPr>
      </w:pPr>
      <w:r w:rsidRPr="00F0202F">
        <w:rPr>
          <w:lang w:val="en-GB"/>
        </w:rPr>
        <w:t>The first function “</w:t>
      </w:r>
      <w:proofErr w:type="spellStart"/>
      <w:r w:rsidRPr="00F0202F">
        <w:rPr>
          <w:lang w:val="en-GB"/>
        </w:rPr>
        <w:t>LoadDBI</w:t>
      </w:r>
      <w:proofErr w:type="spellEnd"/>
      <w:r w:rsidRPr="00F0202F">
        <w:rPr>
          <w:lang w:val="en-GB"/>
        </w:rPr>
        <w:t>” allows for uploading a user-defined checklist of dragonflies with a user-defined set of DBI values. The second function “</w:t>
      </w:r>
      <w:proofErr w:type="spellStart"/>
      <w:r w:rsidRPr="00F0202F">
        <w:rPr>
          <w:lang w:val="en-GB"/>
        </w:rPr>
        <w:t>LoadData</w:t>
      </w:r>
      <w:proofErr w:type="spellEnd"/>
      <w:r w:rsidRPr="00F0202F">
        <w:rPr>
          <w:lang w:val="en-GB"/>
        </w:rPr>
        <w:t>” checks and converts the input data into the format needed by the package</w:t>
      </w:r>
      <w:commentRangeStart w:id="26"/>
      <w:r w:rsidRPr="00F0202F">
        <w:rPr>
          <w:lang w:val="en-GB"/>
        </w:rPr>
        <w:t xml:space="preserve">. </w:t>
      </w:r>
      <w:commentRangeEnd w:id="26"/>
      <w:r w:rsidR="00FF2FF8">
        <w:rPr>
          <w:rStyle w:val="Odkaznakoment"/>
          <w:rFonts w:eastAsia="Arial" w:cs="Arial"/>
          <w:lang w:val="cs"/>
        </w:rPr>
        <w:commentReference w:id="26"/>
      </w:r>
      <w:r w:rsidRPr="00F0202F">
        <w:rPr>
          <w:lang w:val="en-GB"/>
        </w:rPr>
        <w:t> </w:t>
      </w:r>
    </w:p>
    <w:p w14:paraId="0000002F" w14:textId="77777777" w:rsidR="00D556DE" w:rsidRPr="00F0202F" w:rsidRDefault="00D556DE">
      <w:pPr>
        <w:rPr>
          <w:rFonts w:eastAsia="Times New Roman" w:cs="Times New Roman"/>
          <w:szCs w:val="24"/>
          <w:lang w:val="en-GB"/>
        </w:rPr>
      </w:pPr>
    </w:p>
    <w:p w14:paraId="3E3D4CCF" w14:textId="3DC1E955" w:rsidR="008833A4" w:rsidRPr="00F0202F" w:rsidRDefault="00D060FE" w:rsidP="008833A4">
      <w:pPr>
        <w:pStyle w:val="Nadpis1"/>
        <w:pBdr>
          <w:top w:val="single" w:sz="4" w:space="1" w:color="auto"/>
          <w:bottom w:val="single" w:sz="4" w:space="1" w:color="auto"/>
        </w:pBdr>
        <w:ind w:left="2880" w:hanging="2880"/>
        <w:jc w:val="left"/>
        <w:rPr>
          <w:lang w:val="en-GB"/>
        </w:rPr>
      </w:pPr>
      <w:bookmarkStart w:id="27" w:name="_Toc117763502"/>
      <w:r>
        <w:rPr>
          <w:rFonts w:ascii="Consolas" w:hAnsi="Consolas" w:cs="Courier New"/>
          <w:b w:val="0"/>
          <w:bCs/>
          <w:lang w:val="en-GB"/>
        </w:rPr>
        <w:t>Stormwaters</w:t>
      </w:r>
      <w:r w:rsidR="008833A4" w:rsidRPr="00F0202F">
        <w:rPr>
          <w:lang w:val="en-GB"/>
        </w:rPr>
        <w:t xml:space="preserve"> </w:t>
      </w:r>
      <w:r w:rsidR="008833A4" w:rsidRPr="00F0202F">
        <w:rPr>
          <w:lang w:val="en-GB"/>
        </w:rPr>
        <w:tab/>
      </w:r>
      <w:r w:rsidR="008833A4" w:rsidRPr="00F0202F">
        <w:rPr>
          <w:b w:val="0"/>
          <w:bCs/>
          <w:i/>
          <w:iCs/>
          <w:lang w:val="en-GB"/>
        </w:rPr>
        <w:t>Highway stormwater and control ponds dataset</w:t>
      </w:r>
      <w:bookmarkEnd w:id="27"/>
    </w:p>
    <w:p w14:paraId="00000031" w14:textId="77777777" w:rsidR="00D556DE" w:rsidRPr="00F0202F" w:rsidRDefault="00D556DE">
      <w:pPr>
        <w:rPr>
          <w:rFonts w:eastAsia="Times New Roman" w:cs="Times New Roman"/>
          <w:szCs w:val="24"/>
          <w:lang w:val="en-GB"/>
        </w:rPr>
      </w:pPr>
    </w:p>
    <w:p w14:paraId="00000032" w14:textId="77777777" w:rsidR="00D556DE" w:rsidRPr="00F0202F" w:rsidRDefault="00EC195F">
      <w:pPr>
        <w:rPr>
          <w:rFonts w:eastAsia="Times New Roman" w:cs="Times New Roman"/>
          <w:szCs w:val="24"/>
          <w:lang w:val="en-GB"/>
        </w:rPr>
      </w:pPr>
      <w:r w:rsidRPr="00F0202F">
        <w:rPr>
          <w:rFonts w:eastAsia="Times New Roman" w:cs="Times New Roman"/>
          <w:b/>
          <w:szCs w:val="24"/>
          <w:lang w:val="en-GB"/>
        </w:rPr>
        <w:t>Descriptions</w:t>
      </w:r>
    </w:p>
    <w:p w14:paraId="68336A87" w14:textId="77777777" w:rsidR="008833A4" w:rsidRPr="00F0202F" w:rsidRDefault="008833A4" w:rsidP="00F31420">
      <w:pPr>
        <w:ind w:left="720"/>
        <w:rPr>
          <w:rFonts w:eastAsia="Times New Roman" w:cs="Times New Roman"/>
          <w:szCs w:val="24"/>
          <w:lang w:val="en-GB"/>
        </w:rPr>
      </w:pPr>
      <w:r w:rsidRPr="00F0202F">
        <w:rPr>
          <w:rFonts w:eastAsia="Times New Roman" w:cs="Times New Roman"/>
          <w:szCs w:val="24"/>
          <w:lang w:val="en-GB"/>
        </w:rPr>
        <w:t>The dataset is derived from the research project of Aleš Dolný, which was used in the publication: Highway stormwater ponds as islands of Odonata diversity in an agricultural landscape (Šigutová et al., 2022).</w:t>
      </w:r>
    </w:p>
    <w:p w14:paraId="00000034" w14:textId="65AAE581" w:rsidR="00D556DE" w:rsidRPr="00F0202F" w:rsidRDefault="00EC195F">
      <w:pPr>
        <w:rPr>
          <w:rFonts w:eastAsia="Times New Roman" w:cs="Times New Roman"/>
          <w:szCs w:val="24"/>
          <w:lang w:val="en-GB"/>
        </w:rPr>
      </w:pPr>
      <w:r w:rsidRPr="00F0202F">
        <w:rPr>
          <w:rFonts w:eastAsia="Times New Roman" w:cs="Times New Roman"/>
          <w:szCs w:val="24"/>
          <w:lang w:val="en-GB"/>
        </w:rPr>
        <w:t xml:space="preserve">    </w:t>
      </w:r>
    </w:p>
    <w:p w14:paraId="00000035" w14:textId="7CE34830" w:rsidR="00D556DE" w:rsidRPr="00F0202F" w:rsidRDefault="00F31420">
      <w:pPr>
        <w:rPr>
          <w:rFonts w:eastAsia="Times New Roman" w:cs="Times New Roman"/>
          <w:szCs w:val="24"/>
          <w:lang w:val="en-GB"/>
        </w:rPr>
      </w:pPr>
      <w:r w:rsidRPr="00F0202F">
        <w:rPr>
          <w:rFonts w:eastAsia="Times New Roman" w:cs="Times New Roman"/>
          <w:b/>
          <w:szCs w:val="24"/>
          <w:lang w:val="en-GB"/>
        </w:rPr>
        <w:t>Format</w:t>
      </w:r>
    </w:p>
    <w:p w14:paraId="1E96B8B6" w14:textId="1738CE00" w:rsidR="00F31420" w:rsidRPr="00F0202F" w:rsidRDefault="00F31420" w:rsidP="00F31420">
      <w:pPr>
        <w:ind w:firstLine="720"/>
        <w:rPr>
          <w:rFonts w:eastAsia="Times New Roman" w:cs="Times New Roman"/>
          <w:szCs w:val="24"/>
          <w:lang w:val="en-GB"/>
        </w:rPr>
      </w:pPr>
      <w:proofErr w:type="spellStart"/>
      <w:r w:rsidRPr="00F0202F">
        <w:rPr>
          <w:rFonts w:eastAsia="Times New Roman" w:cs="Times New Roman"/>
          <w:szCs w:val="24"/>
          <w:lang w:val="en-GB"/>
        </w:rPr>
        <w:t>Dataframe</w:t>
      </w:r>
      <w:proofErr w:type="spellEnd"/>
    </w:p>
    <w:p w14:paraId="00000037" w14:textId="77777777" w:rsidR="00D556DE" w:rsidRPr="00F0202F" w:rsidRDefault="00EC195F">
      <w:pPr>
        <w:rPr>
          <w:rFonts w:eastAsia="Times New Roman" w:cs="Times New Roman"/>
          <w:szCs w:val="24"/>
          <w:lang w:val="en-GB"/>
        </w:rPr>
      </w:pPr>
      <w:r w:rsidRPr="00F0202F">
        <w:rPr>
          <w:rFonts w:eastAsia="Times New Roman" w:cs="Times New Roman"/>
          <w:szCs w:val="24"/>
          <w:lang w:val="en-GB"/>
        </w:rPr>
        <w:t xml:space="preserve">    </w:t>
      </w:r>
    </w:p>
    <w:p w14:paraId="00000038" w14:textId="1BB82C32" w:rsidR="00D556DE" w:rsidRPr="00F0202F" w:rsidRDefault="00F31420">
      <w:pPr>
        <w:rPr>
          <w:rFonts w:eastAsia="Times New Roman" w:cs="Times New Roman"/>
          <w:b/>
          <w:szCs w:val="24"/>
          <w:lang w:val="en-GB"/>
        </w:rPr>
      </w:pPr>
      <w:r w:rsidRPr="00F0202F">
        <w:rPr>
          <w:rFonts w:eastAsia="Times New Roman" w:cs="Times New Roman"/>
          <w:b/>
          <w:szCs w:val="24"/>
          <w:lang w:val="en-GB"/>
        </w:rPr>
        <w:t>Author(s)</w:t>
      </w:r>
    </w:p>
    <w:p w14:paraId="13424FB1" w14:textId="77777777" w:rsidR="00F31420" w:rsidRPr="00F0202F" w:rsidRDefault="00F31420">
      <w:pPr>
        <w:rPr>
          <w:rFonts w:eastAsia="Times New Roman" w:cs="Times New Roman"/>
          <w:bCs/>
          <w:szCs w:val="24"/>
          <w:lang w:val="en-GB"/>
        </w:rPr>
      </w:pPr>
      <w:r w:rsidRPr="00F0202F">
        <w:rPr>
          <w:rFonts w:eastAsia="Times New Roman" w:cs="Times New Roman"/>
          <w:bCs/>
          <w:szCs w:val="24"/>
          <w:lang w:val="en-GB"/>
        </w:rPr>
        <w:tab/>
        <w:t>Šigutová et al., 2022</w:t>
      </w:r>
    </w:p>
    <w:p w14:paraId="0000003D" w14:textId="28EFD16F" w:rsidR="00D556DE" w:rsidRPr="00F0202F" w:rsidRDefault="00EC195F">
      <w:pPr>
        <w:rPr>
          <w:rFonts w:eastAsia="Times New Roman" w:cs="Times New Roman"/>
          <w:bCs/>
          <w:szCs w:val="24"/>
          <w:lang w:val="en-GB"/>
        </w:rPr>
      </w:pPr>
      <w:r w:rsidRPr="00F0202F">
        <w:rPr>
          <w:rFonts w:eastAsia="Times New Roman" w:cs="Times New Roman"/>
          <w:szCs w:val="24"/>
          <w:lang w:val="en-GB"/>
        </w:rPr>
        <w:t xml:space="preserve">    </w:t>
      </w:r>
    </w:p>
    <w:p w14:paraId="0000003E" w14:textId="7AEF2213" w:rsidR="00D556DE" w:rsidRPr="00F0202F" w:rsidRDefault="00F31420">
      <w:pPr>
        <w:rPr>
          <w:rFonts w:eastAsia="Times New Roman" w:cs="Times New Roman"/>
          <w:b/>
          <w:szCs w:val="24"/>
          <w:lang w:val="en-GB"/>
        </w:rPr>
      </w:pPr>
      <w:r w:rsidRPr="00F0202F">
        <w:rPr>
          <w:rFonts w:eastAsia="Times New Roman" w:cs="Times New Roman"/>
          <w:b/>
          <w:szCs w:val="24"/>
          <w:lang w:val="en-GB"/>
        </w:rPr>
        <w:t>References</w:t>
      </w:r>
    </w:p>
    <w:p w14:paraId="0000003F" w14:textId="49D751D7" w:rsidR="00D556DE" w:rsidRPr="00F0202F" w:rsidRDefault="00F31420" w:rsidP="00F31420">
      <w:pPr>
        <w:ind w:left="720"/>
        <w:rPr>
          <w:rFonts w:eastAsia="Times New Roman" w:cs="Times New Roman"/>
          <w:szCs w:val="24"/>
          <w:lang w:val="en-GB"/>
        </w:rPr>
      </w:pPr>
      <w:r w:rsidRPr="00F0202F">
        <w:rPr>
          <w:rFonts w:eastAsia="Times New Roman" w:cs="Times New Roman"/>
          <w:szCs w:val="24"/>
          <w:lang w:val="en-GB"/>
        </w:rPr>
        <w:t xml:space="preserve">Šigutová, H., Pyszko, P., </w:t>
      </w:r>
      <w:proofErr w:type="spellStart"/>
      <w:r w:rsidRPr="00F0202F">
        <w:rPr>
          <w:rFonts w:eastAsia="Times New Roman" w:cs="Times New Roman"/>
          <w:szCs w:val="24"/>
          <w:lang w:val="en-GB"/>
        </w:rPr>
        <w:t>Valušák</w:t>
      </w:r>
      <w:proofErr w:type="spellEnd"/>
      <w:r w:rsidRPr="00F0202F">
        <w:rPr>
          <w:rFonts w:eastAsia="Times New Roman" w:cs="Times New Roman"/>
          <w:szCs w:val="24"/>
          <w:lang w:val="en-GB"/>
        </w:rPr>
        <w:t xml:space="preserve">, J., Dolný, A., 2022. Highway stormwater ponds as islands of Odonata diversity in an agricultural landscape. Sci. Total Environ. 837, 155774. </w:t>
      </w:r>
      <w:hyperlink r:id="rId12" w:history="1">
        <w:r w:rsidRPr="00F0202F">
          <w:rPr>
            <w:rStyle w:val="Hypertextovodkaz"/>
            <w:rFonts w:eastAsia="Times New Roman" w:cs="Times New Roman"/>
            <w:szCs w:val="24"/>
            <w:lang w:val="en-GB"/>
          </w:rPr>
          <w:t>https://doi.org/10.1016/j.scitotenv.2022.155774</w:t>
        </w:r>
      </w:hyperlink>
      <w:r w:rsidRPr="00F0202F">
        <w:rPr>
          <w:rFonts w:eastAsia="Times New Roman" w:cs="Times New Roman"/>
          <w:szCs w:val="24"/>
          <w:lang w:val="en-GB"/>
        </w:rPr>
        <w:t>.</w:t>
      </w:r>
    </w:p>
    <w:p w14:paraId="17D7BDF9" w14:textId="4A9FB22D" w:rsidR="00F31420" w:rsidRPr="00F0202F" w:rsidRDefault="00F31420" w:rsidP="00F31420">
      <w:pPr>
        <w:rPr>
          <w:rFonts w:eastAsia="Times New Roman" w:cs="Times New Roman"/>
          <w:szCs w:val="24"/>
          <w:lang w:val="en-GB"/>
        </w:rPr>
      </w:pPr>
    </w:p>
    <w:p w14:paraId="2E41428A" w14:textId="7E826D63" w:rsidR="00F31420" w:rsidRPr="00F0202F" w:rsidRDefault="00F31420" w:rsidP="00F31420">
      <w:pPr>
        <w:pStyle w:val="Nadpis1"/>
        <w:pBdr>
          <w:top w:val="single" w:sz="4" w:space="1" w:color="auto"/>
          <w:bottom w:val="single" w:sz="4" w:space="1" w:color="auto"/>
        </w:pBdr>
        <w:ind w:left="2880" w:hanging="2880"/>
        <w:jc w:val="left"/>
        <w:rPr>
          <w:lang w:val="en-GB"/>
        </w:rPr>
      </w:pPr>
      <w:bookmarkStart w:id="28" w:name="_Toc117763503"/>
      <w:r w:rsidRPr="00F0202F">
        <w:rPr>
          <w:rFonts w:ascii="Consolas" w:hAnsi="Consolas" w:cs="Courier New"/>
          <w:b w:val="0"/>
          <w:bCs/>
          <w:lang w:val="en-GB"/>
        </w:rPr>
        <w:t>DBI_CE</w:t>
      </w:r>
      <w:r w:rsidRPr="00F0202F">
        <w:rPr>
          <w:lang w:val="en-GB"/>
        </w:rPr>
        <w:t xml:space="preserve"> </w:t>
      </w:r>
      <w:r w:rsidRPr="00F0202F">
        <w:rPr>
          <w:lang w:val="en-GB"/>
        </w:rPr>
        <w:tab/>
      </w:r>
      <w:r w:rsidRPr="00F0202F">
        <w:rPr>
          <w:b w:val="0"/>
          <w:bCs/>
          <w:i/>
          <w:iCs/>
          <w:lang w:val="en-GB"/>
        </w:rPr>
        <w:t>Central European checklist with DBI values</w:t>
      </w:r>
      <w:bookmarkEnd w:id="28"/>
    </w:p>
    <w:p w14:paraId="65664D4E" w14:textId="77777777" w:rsidR="00F31420" w:rsidRPr="00F0202F" w:rsidRDefault="00F31420" w:rsidP="00F31420">
      <w:pPr>
        <w:rPr>
          <w:rFonts w:eastAsia="Times New Roman" w:cs="Times New Roman"/>
          <w:b/>
          <w:szCs w:val="24"/>
          <w:lang w:val="en-GB"/>
        </w:rPr>
      </w:pPr>
    </w:p>
    <w:p w14:paraId="18A26A86" w14:textId="5F9B5705" w:rsidR="00F31420" w:rsidRPr="00F0202F" w:rsidRDefault="00F31420" w:rsidP="00F31420">
      <w:pPr>
        <w:rPr>
          <w:rFonts w:eastAsia="Times New Roman" w:cs="Times New Roman"/>
          <w:szCs w:val="24"/>
          <w:lang w:val="en-GB"/>
        </w:rPr>
      </w:pPr>
      <w:r w:rsidRPr="00F0202F">
        <w:rPr>
          <w:rFonts w:eastAsia="Times New Roman" w:cs="Times New Roman"/>
          <w:b/>
          <w:szCs w:val="24"/>
          <w:lang w:val="en-GB"/>
        </w:rPr>
        <w:t>Descriptions</w:t>
      </w:r>
    </w:p>
    <w:p w14:paraId="2910F69A" w14:textId="61E367FF" w:rsidR="00F31420" w:rsidRPr="00F0202F" w:rsidRDefault="00F31420" w:rsidP="00F31420">
      <w:pPr>
        <w:ind w:left="720"/>
        <w:rPr>
          <w:rFonts w:eastAsia="Times New Roman" w:cs="Times New Roman"/>
          <w:szCs w:val="24"/>
          <w:lang w:val="en-GB"/>
        </w:rPr>
      </w:pPr>
      <w:r w:rsidRPr="00F0202F">
        <w:rPr>
          <w:rFonts w:eastAsia="Times New Roman" w:cs="Times New Roman"/>
          <w:szCs w:val="24"/>
          <w:lang w:val="en-GB"/>
        </w:rPr>
        <w:t xml:space="preserve">Checklist of all Central European dragonfly species with assigned DBI values according to Dolný et al. 2012. Contains 68 species (in total 73 species, </w:t>
      </w:r>
      <w:r w:rsidR="00677017" w:rsidRPr="00F0202F">
        <w:rPr>
          <w:rFonts w:eastAsia="Times New Roman" w:cs="Times New Roman"/>
          <w:szCs w:val="24"/>
          <w:lang w:val="en-GB"/>
        </w:rPr>
        <w:t>containing</w:t>
      </w:r>
      <w:r w:rsidRPr="00F0202F">
        <w:rPr>
          <w:rFonts w:eastAsia="Times New Roman" w:cs="Times New Roman"/>
          <w:szCs w:val="24"/>
          <w:lang w:val="en-GB"/>
        </w:rPr>
        <w:t xml:space="preserve"> DBI with NA values).     </w:t>
      </w:r>
    </w:p>
    <w:p w14:paraId="379EBBE7" w14:textId="77777777" w:rsidR="00F31420" w:rsidRPr="00F0202F" w:rsidRDefault="00F31420" w:rsidP="00F31420">
      <w:pPr>
        <w:ind w:left="720"/>
        <w:rPr>
          <w:rFonts w:eastAsia="Times New Roman" w:cs="Times New Roman"/>
          <w:szCs w:val="24"/>
          <w:lang w:val="en-GB"/>
        </w:rPr>
      </w:pPr>
    </w:p>
    <w:p w14:paraId="0AD13E00" w14:textId="77777777" w:rsidR="00F31420" w:rsidRPr="00F0202F" w:rsidRDefault="00F31420" w:rsidP="00F31420">
      <w:pPr>
        <w:rPr>
          <w:rFonts w:eastAsia="Times New Roman" w:cs="Times New Roman"/>
          <w:szCs w:val="24"/>
          <w:lang w:val="en-GB"/>
        </w:rPr>
      </w:pPr>
      <w:r w:rsidRPr="00F0202F">
        <w:rPr>
          <w:rFonts w:eastAsia="Times New Roman" w:cs="Times New Roman"/>
          <w:b/>
          <w:szCs w:val="24"/>
          <w:lang w:val="en-GB"/>
        </w:rPr>
        <w:t>Format</w:t>
      </w:r>
    </w:p>
    <w:p w14:paraId="1844477D" w14:textId="77777777" w:rsidR="00F31420" w:rsidRPr="00F0202F" w:rsidRDefault="00F31420" w:rsidP="00F31420">
      <w:pPr>
        <w:ind w:firstLine="720"/>
        <w:rPr>
          <w:rFonts w:eastAsia="Times New Roman" w:cs="Times New Roman"/>
          <w:szCs w:val="24"/>
          <w:lang w:val="en-GB"/>
        </w:rPr>
      </w:pPr>
      <w:proofErr w:type="spellStart"/>
      <w:r w:rsidRPr="00F0202F">
        <w:rPr>
          <w:rFonts w:eastAsia="Times New Roman" w:cs="Times New Roman"/>
          <w:szCs w:val="24"/>
          <w:lang w:val="en-GB"/>
        </w:rPr>
        <w:t>Dataframe</w:t>
      </w:r>
      <w:proofErr w:type="spellEnd"/>
    </w:p>
    <w:p w14:paraId="0E7756D0" w14:textId="77777777" w:rsidR="00F31420" w:rsidRPr="00F0202F" w:rsidRDefault="00F31420" w:rsidP="00F31420">
      <w:pPr>
        <w:rPr>
          <w:rFonts w:eastAsia="Times New Roman" w:cs="Times New Roman"/>
          <w:szCs w:val="24"/>
          <w:lang w:val="en-GB"/>
        </w:rPr>
      </w:pPr>
      <w:r w:rsidRPr="00F0202F">
        <w:rPr>
          <w:rFonts w:eastAsia="Times New Roman" w:cs="Times New Roman"/>
          <w:szCs w:val="24"/>
          <w:lang w:val="en-GB"/>
        </w:rPr>
        <w:t xml:space="preserve">    </w:t>
      </w:r>
    </w:p>
    <w:p w14:paraId="134A1938" w14:textId="77777777" w:rsidR="00F31420" w:rsidRPr="00F0202F" w:rsidRDefault="00F31420" w:rsidP="00F31420">
      <w:pPr>
        <w:rPr>
          <w:rFonts w:eastAsia="Times New Roman" w:cs="Times New Roman"/>
          <w:b/>
          <w:szCs w:val="24"/>
          <w:lang w:val="en-GB"/>
        </w:rPr>
      </w:pPr>
      <w:r w:rsidRPr="00F0202F">
        <w:rPr>
          <w:rFonts w:eastAsia="Times New Roman" w:cs="Times New Roman"/>
          <w:b/>
          <w:szCs w:val="24"/>
          <w:lang w:val="en-GB"/>
        </w:rPr>
        <w:t>Author(s)</w:t>
      </w:r>
    </w:p>
    <w:p w14:paraId="1CB640E7" w14:textId="1CD27D33" w:rsidR="00F31420" w:rsidRPr="00F0202F" w:rsidRDefault="00F31420" w:rsidP="00F31420">
      <w:pPr>
        <w:rPr>
          <w:rFonts w:eastAsia="Times New Roman" w:cs="Times New Roman"/>
          <w:bCs/>
          <w:szCs w:val="24"/>
          <w:lang w:val="en-GB"/>
        </w:rPr>
      </w:pPr>
      <w:r w:rsidRPr="00F0202F">
        <w:rPr>
          <w:rFonts w:eastAsia="Times New Roman" w:cs="Times New Roman"/>
          <w:bCs/>
          <w:szCs w:val="24"/>
          <w:lang w:val="en-GB"/>
        </w:rPr>
        <w:tab/>
        <w:t>Dolný et al., 2012</w:t>
      </w:r>
    </w:p>
    <w:p w14:paraId="16E4A34E" w14:textId="77777777" w:rsidR="00F31420" w:rsidRPr="00F0202F" w:rsidRDefault="00F31420" w:rsidP="00F31420">
      <w:pPr>
        <w:rPr>
          <w:rFonts w:eastAsia="Times New Roman" w:cs="Times New Roman"/>
          <w:bCs/>
          <w:szCs w:val="24"/>
          <w:lang w:val="en-GB"/>
        </w:rPr>
      </w:pPr>
      <w:r w:rsidRPr="00F0202F">
        <w:rPr>
          <w:rFonts w:eastAsia="Times New Roman" w:cs="Times New Roman"/>
          <w:szCs w:val="24"/>
          <w:lang w:val="en-GB"/>
        </w:rPr>
        <w:t xml:space="preserve">    </w:t>
      </w:r>
    </w:p>
    <w:p w14:paraId="5C59A274" w14:textId="77777777" w:rsidR="00F31420" w:rsidRPr="00F0202F" w:rsidRDefault="00F31420" w:rsidP="00F31420">
      <w:pPr>
        <w:rPr>
          <w:rFonts w:eastAsia="Times New Roman" w:cs="Times New Roman"/>
          <w:b/>
          <w:szCs w:val="24"/>
          <w:lang w:val="en-GB"/>
        </w:rPr>
      </w:pPr>
      <w:r w:rsidRPr="00F0202F">
        <w:rPr>
          <w:rFonts w:eastAsia="Times New Roman" w:cs="Times New Roman"/>
          <w:b/>
          <w:szCs w:val="24"/>
          <w:lang w:val="en-GB"/>
        </w:rPr>
        <w:t>References</w:t>
      </w:r>
    </w:p>
    <w:p w14:paraId="613A31B7" w14:textId="5035545D" w:rsidR="00F31420" w:rsidRPr="00F0202F" w:rsidRDefault="00F31420" w:rsidP="00F31420">
      <w:pPr>
        <w:ind w:left="720"/>
        <w:rPr>
          <w:rFonts w:eastAsia="Times New Roman" w:cs="Times New Roman"/>
          <w:szCs w:val="24"/>
          <w:lang w:val="en-GB"/>
        </w:rPr>
      </w:pPr>
      <w:commentRangeStart w:id="29"/>
      <w:commentRangeStart w:id="30"/>
      <w:r w:rsidRPr="003755DA">
        <w:rPr>
          <w:rFonts w:eastAsia="Times New Roman" w:cs="Times New Roman"/>
          <w:szCs w:val="24"/>
          <w:lang w:val="en-GB"/>
        </w:rPr>
        <w:t xml:space="preserve">Dolný, A., </w:t>
      </w:r>
      <w:proofErr w:type="spellStart"/>
      <w:r w:rsidRPr="003755DA">
        <w:rPr>
          <w:rFonts w:eastAsia="Times New Roman" w:cs="Times New Roman"/>
          <w:szCs w:val="24"/>
          <w:lang w:val="en-GB"/>
        </w:rPr>
        <w:t>Harabiš</w:t>
      </w:r>
      <w:proofErr w:type="spellEnd"/>
      <w:r w:rsidRPr="003755DA">
        <w:rPr>
          <w:rFonts w:eastAsia="Times New Roman" w:cs="Times New Roman"/>
          <w:szCs w:val="24"/>
          <w:lang w:val="en-GB"/>
        </w:rPr>
        <w:t xml:space="preserve">, F., </w:t>
      </w:r>
      <w:proofErr w:type="spellStart"/>
      <w:r w:rsidRPr="003755DA">
        <w:rPr>
          <w:rFonts w:eastAsia="Times New Roman" w:cs="Times New Roman"/>
          <w:szCs w:val="24"/>
          <w:lang w:val="en-GB"/>
        </w:rPr>
        <w:t>Bárta</w:t>
      </w:r>
      <w:proofErr w:type="spellEnd"/>
      <w:r w:rsidRPr="003755DA">
        <w:rPr>
          <w:rFonts w:eastAsia="Times New Roman" w:cs="Times New Roman"/>
          <w:szCs w:val="24"/>
          <w:lang w:val="en-GB"/>
        </w:rPr>
        <w:t xml:space="preserve">, D., </w:t>
      </w:r>
      <w:proofErr w:type="spellStart"/>
      <w:r w:rsidRPr="003755DA">
        <w:rPr>
          <w:rFonts w:eastAsia="Times New Roman" w:cs="Times New Roman"/>
          <w:szCs w:val="24"/>
          <w:lang w:val="en-GB"/>
        </w:rPr>
        <w:t>Lhota</w:t>
      </w:r>
      <w:proofErr w:type="spellEnd"/>
      <w:r w:rsidRPr="003755DA">
        <w:rPr>
          <w:rFonts w:eastAsia="Times New Roman" w:cs="Times New Roman"/>
          <w:szCs w:val="24"/>
          <w:lang w:val="en-GB"/>
        </w:rPr>
        <w:t xml:space="preserve">, S., Drozd, P., 2012. Aquatic insects indicate terrestrial habitat degradation: Changes in taxonomical structure and functional diversity of dragonflies in tropical rainforest of East Kalimantan. </w:t>
      </w:r>
      <w:commentRangeEnd w:id="29"/>
      <w:r w:rsidR="00224BBD" w:rsidRPr="003755DA">
        <w:rPr>
          <w:rStyle w:val="Odkaznakoment"/>
        </w:rPr>
        <w:commentReference w:id="29"/>
      </w:r>
      <w:commentRangeEnd w:id="30"/>
      <w:r w:rsidR="00FF2FF8">
        <w:rPr>
          <w:rStyle w:val="Odkaznakoment"/>
        </w:rPr>
        <w:commentReference w:id="30"/>
      </w:r>
      <w:r w:rsidRPr="003755DA">
        <w:rPr>
          <w:rFonts w:eastAsia="Times New Roman" w:cs="Times New Roman"/>
          <w:szCs w:val="24"/>
          <w:lang w:val="en-GB"/>
        </w:rPr>
        <w:t>Trop. Zool. 25, 141–157.</w:t>
      </w:r>
    </w:p>
    <w:p w14:paraId="28F25857" w14:textId="7433D24D" w:rsidR="00F31420" w:rsidRPr="00F0202F" w:rsidRDefault="00F31420" w:rsidP="00F31420">
      <w:pPr>
        <w:ind w:left="720"/>
        <w:rPr>
          <w:rFonts w:eastAsia="Times New Roman" w:cs="Times New Roman"/>
          <w:szCs w:val="24"/>
          <w:lang w:val="en-GB"/>
        </w:rPr>
      </w:pPr>
    </w:p>
    <w:p w14:paraId="420E8CB9" w14:textId="35A450C1" w:rsidR="00F31420" w:rsidRPr="00F0202F" w:rsidRDefault="00F31420" w:rsidP="00F31420">
      <w:pPr>
        <w:pStyle w:val="Nadpis1"/>
        <w:pBdr>
          <w:top w:val="single" w:sz="4" w:space="1" w:color="auto"/>
          <w:bottom w:val="single" w:sz="4" w:space="1" w:color="auto"/>
        </w:pBdr>
        <w:ind w:left="2880" w:hanging="2880"/>
        <w:jc w:val="left"/>
        <w:rPr>
          <w:lang w:val="en-GB"/>
        </w:rPr>
      </w:pPr>
      <w:bookmarkStart w:id="31" w:name="_Toc117763504"/>
      <w:r w:rsidRPr="00F0202F">
        <w:rPr>
          <w:rFonts w:ascii="Consolas" w:hAnsi="Consolas" w:cs="Courier New"/>
          <w:b w:val="0"/>
          <w:bCs/>
          <w:lang w:val="en-GB"/>
        </w:rPr>
        <w:t>DBI_SA</w:t>
      </w:r>
      <w:r w:rsidRPr="00F0202F">
        <w:rPr>
          <w:lang w:val="en-GB"/>
        </w:rPr>
        <w:tab/>
      </w:r>
      <w:r w:rsidRPr="00F0202F">
        <w:rPr>
          <w:b w:val="0"/>
          <w:bCs/>
          <w:i/>
          <w:iCs/>
          <w:lang w:val="en-GB"/>
        </w:rPr>
        <w:t>South African checklist with DBI values</w:t>
      </w:r>
      <w:bookmarkEnd w:id="31"/>
    </w:p>
    <w:p w14:paraId="43395C17" w14:textId="77777777" w:rsidR="00F31420" w:rsidRPr="00F0202F" w:rsidRDefault="00F31420" w:rsidP="00F31420">
      <w:pPr>
        <w:rPr>
          <w:rFonts w:eastAsia="Times New Roman" w:cs="Times New Roman"/>
          <w:b/>
          <w:szCs w:val="24"/>
          <w:lang w:val="en-GB"/>
        </w:rPr>
      </w:pPr>
    </w:p>
    <w:p w14:paraId="0A8EC8C2" w14:textId="77777777" w:rsidR="00F31420" w:rsidRPr="00F0202F" w:rsidRDefault="00F31420" w:rsidP="00F31420">
      <w:pPr>
        <w:rPr>
          <w:rFonts w:eastAsia="Times New Roman" w:cs="Times New Roman"/>
          <w:szCs w:val="24"/>
          <w:lang w:val="en-GB"/>
        </w:rPr>
      </w:pPr>
      <w:r w:rsidRPr="00F0202F">
        <w:rPr>
          <w:rFonts w:eastAsia="Times New Roman" w:cs="Times New Roman"/>
          <w:b/>
          <w:szCs w:val="24"/>
          <w:lang w:val="en-GB"/>
        </w:rPr>
        <w:t>Descriptions</w:t>
      </w:r>
    </w:p>
    <w:p w14:paraId="17F77FF9" w14:textId="330FDEC8" w:rsidR="00F31420" w:rsidRPr="00F0202F" w:rsidRDefault="00F31420" w:rsidP="00F31420">
      <w:pPr>
        <w:ind w:left="720"/>
        <w:rPr>
          <w:rFonts w:eastAsia="Times New Roman" w:cs="Times New Roman"/>
          <w:szCs w:val="24"/>
          <w:lang w:val="en-GB"/>
        </w:rPr>
      </w:pPr>
      <w:r w:rsidRPr="00F0202F">
        <w:rPr>
          <w:rFonts w:eastAsia="Times New Roman" w:cs="Times New Roman"/>
          <w:szCs w:val="24"/>
          <w:lang w:val="en-GB"/>
        </w:rPr>
        <w:t xml:space="preserve">Checklist of all South Africa dragonfly species with assigned DBI values according to Samways et al. 2016. Contains </w:t>
      </w:r>
      <w:commentRangeStart w:id="32"/>
      <w:r w:rsidRPr="00F0202F">
        <w:rPr>
          <w:rFonts w:eastAsia="Times New Roman" w:cs="Times New Roman"/>
          <w:szCs w:val="24"/>
          <w:lang w:val="en-GB"/>
        </w:rPr>
        <w:t>164 species</w:t>
      </w:r>
      <w:commentRangeEnd w:id="32"/>
      <w:r w:rsidR="00FF2FF8">
        <w:rPr>
          <w:rStyle w:val="Odkaznakoment"/>
        </w:rPr>
        <w:commentReference w:id="32"/>
      </w:r>
      <w:r w:rsidRPr="00F0202F">
        <w:rPr>
          <w:rFonts w:eastAsia="Times New Roman" w:cs="Times New Roman"/>
          <w:szCs w:val="24"/>
          <w:lang w:val="en-GB"/>
        </w:rPr>
        <w:t>.</w:t>
      </w:r>
    </w:p>
    <w:p w14:paraId="02E2664B" w14:textId="77777777" w:rsidR="00F31420" w:rsidRPr="00F0202F" w:rsidRDefault="00F31420" w:rsidP="00F31420">
      <w:pPr>
        <w:ind w:left="720"/>
        <w:rPr>
          <w:rFonts w:eastAsia="Times New Roman" w:cs="Times New Roman"/>
          <w:szCs w:val="24"/>
          <w:lang w:val="en-GB"/>
        </w:rPr>
      </w:pPr>
    </w:p>
    <w:p w14:paraId="0CF52164" w14:textId="77777777" w:rsidR="00F31420" w:rsidRPr="00F0202F" w:rsidRDefault="00F31420" w:rsidP="00F31420">
      <w:pPr>
        <w:rPr>
          <w:rFonts w:eastAsia="Times New Roman" w:cs="Times New Roman"/>
          <w:szCs w:val="24"/>
          <w:lang w:val="en-GB"/>
        </w:rPr>
      </w:pPr>
      <w:r w:rsidRPr="00F0202F">
        <w:rPr>
          <w:rFonts w:eastAsia="Times New Roman" w:cs="Times New Roman"/>
          <w:b/>
          <w:szCs w:val="24"/>
          <w:lang w:val="en-GB"/>
        </w:rPr>
        <w:t>Format</w:t>
      </w:r>
    </w:p>
    <w:p w14:paraId="330EBA11" w14:textId="77777777" w:rsidR="00F31420" w:rsidRPr="00F0202F" w:rsidRDefault="00F31420" w:rsidP="00F31420">
      <w:pPr>
        <w:ind w:firstLine="720"/>
        <w:rPr>
          <w:rFonts w:eastAsia="Times New Roman" w:cs="Times New Roman"/>
          <w:szCs w:val="24"/>
          <w:lang w:val="en-GB"/>
        </w:rPr>
      </w:pPr>
      <w:proofErr w:type="spellStart"/>
      <w:r w:rsidRPr="00F0202F">
        <w:rPr>
          <w:rFonts w:eastAsia="Times New Roman" w:cs="Times New Roman"/>
          <w:szCs w:val="24"/>
          <w:lang w:val="en-GB"/>
        </w:rPr>
        <w:t>Dataframe</w:t>
      </w:r>
      <w:proofErr w:type="spellEnd"/>
    </w:p>
    <w:p w14:paraId="5704F59E" w14:textId="77777777" w:rsidR="00F31420" w:rsidRPr="00F0202F" w:rsidRDefault="00F31420" w:rsidP="00F31420">
      <w:pPr>
        <w:rPr>
          <w:rFonts w:eastAsia="Times New Roman" w:cs="Times New Roman"/>
          <w:szCs w:val="24"/>
          <w:lang w:val="en-GB"/>
        </w:rPr>
      </w:pPr>
      <w:r w:rsidRPr="00F0202F">
        <w:rPr>
          <w:rFonts w:eastAsia="Times New Roman" w:cs="Times New Roman"/>
          <w:szCs w:val="24"/>
          <w:lang w:val="en-GB"/>
        </w:rPr>
        <w:t xml:space="preserve">    </w:t>
      </w:r>
    </w:p>
    <w:p w14:paraId="744F8743" w14:textId="77777777" w:rsidR="00F31420" w:rsidRPr="00F0202F" w:rsidRDefault="00F31420" w:rsidP="00F31420">
      <w:pPr>
        <w:rPr>
          <w:rFonts w:eastAsia="Times New Roman" w:cs="Times New Roman"/>
          <w:b/>
          <w:szCs w:val="24"/>
          <w:lang w:val="en-GB"/>
        </w:rPr>
      </w:pPr>
      <w:r w:rsidRPr="00F0202F">
        <w:rPr>
          <w:rFonts w:eastAsia="Times New Roman" w:cs="Times New Roman"/>
          <w:b/>
          <w:szCs w:val="24"/>
          <w:lang w:val="en-GB"/>
        </w:rPr>
        <w:t>Author(s)</w:t>
      </w:r>
    </w:p>
    <w:p w14:paraId="2A04FF84" w14:textId="2A2ACB07" w:rsidR="00F31420" w:rsidRPr="00F0202F" w:rsidRDefault="00F31420" w:rsidP="00F31420">
      <w:pPr>
        <w:rPr>
          <w:rFonts w:eastAsia="Times New Roman" w:cs="Times New Roman"/>
          <w:bCs/>
          <w:szCs w:val="24"/>
          <w:lang w:val="en-GB"/>
        </w:rPr>
      </w:pPr>
      <w:r w:rsidRPr="00F0202F">
        <w:rPr>
          <w:rFonts w:eastAsia="Times New Roman" w:cs="Times New Roman"/>
          <w:bCs/>
          <w:szCs w:val="24"/>
          <w:lang w:val="en-GB"/>
        </w:rPr>
        <w:tab/>
        <w:t>Samways et al., 2016</w:t>
      </w:r>
    </w:p>
    <w:p w14:paraId="1CCB2D44" w14:textId="77777777" w:rsidR="00F31420" w:rsidRPr="00F0202F" w:rsidRDefault="00F31420" w:rsidP="00F31420">
      <w:pPr>
        <w:rPr>
          <w:rFonts w:eastAsia="Times New Roman" w:cs="Times New Roman"/>
          <w:bCs/>
          <w:szCs w:val="24"/>
          <w:lang w:val="en-GB"/>
        </w:rPr>
      </w:pPr>
      <w:r w:rsidRPr="00F0202F">
        <w:rPr>
          <w:rFonts w:eastAsia="Times New Roman" w:cs="Times New Roman"/>
          <w:szCs w:val="24"/>
          <w:lang w:val="en-GB"/>
        </w:rPr>
        <w:t xml:space="preserve">    </w:t>
      </w:r>
    </w:p>
    <w:p w14:paraId="39945A07" w14:textId="77777777" w:rsidR="00F31420" w:rsidRPr="00F0202F" w:rsidRDefault="00F31420" w:rsidP="00F31420">
      <w:pPr>
        <w:rPr>
          <w:rFonts w:eastAsia="Times New Roman" w:cs="Times New Roman"/>
          <w:b/>
          <w:szCs w:val="24"/>
          <w:lang w:val="en-GB"/>
        </w:rPr>
      </w:pPr>
      <w:r w:rsidRPr="00F0202F">
        <w:rPr>
          <w:rFonts w:eastAsia="Times New Roman" w:cs="Times New Roman"/>
          <w:b/>
          <w:szCs w:val="24"/>
          <w:lang w:val="en-GB"/>
        </w:rPr>
        <w:t>References</w:t>
      </w:r>
    </w:p>
    <w:p w14:paraId="0317C5DE" w14:textId="5A3CEEB1" w:rsidR="00F31420" w:rsidRPr="00F0202F" w:rsidRDefault="00F31420" w:rsidP="00F31420">
      <w:pPr>
        <w:ind w:left="720"/>
        <w:rPr>
          <w:rFonts w:eastAsia="Times New Roman" w:cs="Times New Roman"/>
          <w:szCs w:val="24"/>
          <w:lang w:val="en-GB"/>
        </w:rPr>
      </w:pPr>
      <w:r w:rsidRPr="00F0202F">
        <w:rPr>
          <w:rFonts w:eastAsia="Times New Roman" w:cs="Times New Roman"/>
          <w:szCs w:val="24"/>
          <w:lang w:val="en-GB"/>
        </w:rPr>
        <w:t xml:space="preserve">Samways, M.J., </w:t>
      </w:r>
      <w:proofErr w:type="spellStart"/>
      <w:r w:rsidRPr="00F0202F">
        <w:rPr>
          <w:rFonts w:eastAsia="Times New Roman" w:cs="Times New Roman"/>
          <w:szCs w:val="24"/>
          <w:lang w:val="en-GB"/>
        </w:rPr>
        <w:t>Simaika</w:t>
      </w:r>
      <w:proofErr w:type="spellEnd"/>
      <w:r w:rsidRPr="00F0202F">
        <w:rPr>
          <w:rFonts w:eastAsia="Times New Roman" w:cs="Times New Roman"/>
          <w:szCs w:val="24"/>
          <w:lang w:val="en-GB"/>
        </w:rPr>
        <w:t>, J.P., 2016. Manual of freshwater assessment for South Africa: Dragonfly Biotic Index. Suricata 2. South African National Biodiversity Institute, Pretoria.</w:t>
      </w:r>
    </w:p>
    <w:p w14:paraId="00000043" w14:textId="678E4CC9" w:rsidR="00D556DE" w:rsidRPr="00F0202F" w:rsidRDefault="00D556DE">
      <w:pPr>
        <w:rPr>
          <w:rFonts w:eastAsia="Times New Roman" w:cs="Times New Roman"/>
          <w:szCs w:val="24"/>
          <w:lang w:val="en-GB"/>
        </w:rPr>
      </w:pPr>
    </w:p>
    <w:p w14:paraId="703DD63D" w14:textId="6C1CE935" w:rsidR="00F31420" w:rsidRPr="00F0202F" w:rsidRDefault="00F31420" w:rsidP="00F31420">
      <w:pPr>
        <w:pStyle w:val="Nadpis1"/>
        <w:pBdr>
          <w:top w:val="single" w:sz="4" w:space="1" w:color="auto"/>
          <w:bottom w:val="single" w:sz="4" w:space="1" w:color="auto"/>
        </w:pBdr>
        <w:ind w:left="2880" w:hanging="2880"/>
        <w:jc w:val="left"/>
        <w:rPr>
          <w:lang w:val="en-GB"/>
        </w:rPr>
      </w:pPr>
      <w:bookmarkStart w:id="33" w:name="_Toc117763505"/>
      <w:proofErr w:type="spellStart"/>
      <w:r w:rsidRPr="00F0202F">
        <w:rPr>
          <w:rFonts w:ascii="Consolas" w:hAnsi="Consolas" w:cs="Courier New"/>
          <w:b w:val="0"/>
          <w:bCs/>
          <w:lang w:val="en-GB"/>
        </w:rPr>
        <w:t>LoadDBI</w:t>
      </w:r>
      <w:proofErr w:type="spellEnd"/>
      <w:r w:rsidRPr="00F0202F">
        <w:rPr>
          <w:lang w:val="en-GB"/>
        </w:rPr>
        <w:tab/>
      </w:r>
      <w:r w:rsidRPr="00F0202F">
        <w:rPr>
          <w:b w:val="0"/>
          <w:bCs/>
          <w:i/>
          <w:iCs/>
          <w:lang w:val="en-GB"/>
        </w:rPr>
        <w:t>Uploading function for user-defined DBI checklist</w:t>
      </w:r>
      <w:bookmarkEnd w:id="33"/>
    </w:p>
    <w:p w14:paraId="0F50E2D1" w14:textId="77777777" w:rsidR="00F31420" w:rsidRPr="00F0202F" w:rsidRDefault="00F31420" w:rsidP="00F31420">
      <w:pPr>
        <w:rPr>
          <w:rFonts w:eastAsia="Times New Roman" w:cs="Times New Roman"/>
          <w:b/>
          <w:szCs w:val="24"/>
          <w:lang w:val="en-GB"/>
        </w:rPr>
      </w:pPr>
    </w:p>
    <w:p w14:paraId="2D1A1AC2" w14:textId="77777777" w:rsidR="00F31420" w:rsidRPr="00F0202F" w:rsidRDefault="00F31420" w:rsidP="00F31420">
      <w:pPr>
        <w:rPr>
          <w:rFonts w:eastAsia="Times New Roman" w:cs="Times New Roman"/>
          <w:szCs w:val="24"/>
          <w:lang w:val="en-GB"/>
        </w:rPr>
      </w:pPr>
      <w:r w:rsidRPr="00F0202F">
        <w:rPr>
          <w:rFonts w:eastAsia="Times New Roman" w:cs="Times New Roman"/>
          <w:b/>
          <w:szCs w:val="24"/>
          <w:lang w:val="en-GB"/>
        </w:rPr>
        <w:t>Descriptions</w:t>
      </w:r>
    </w:p>
    <w:p w14:paraId="44519A86" w14:textId="580CC616" w:rsidR="00F31420" w:rsidRPr="00F0202F" w:rsidRDefault="00F31420" w:rsidP="00F31420">
      <w:pPr>
        <w:ind w:left="720"/>
        <w:rPr>
          <w:rFonts w:eastAsia="Times New Roman" w:cs="Times New Roman"/>
          <w:szCs w:val="24"/>
          <w:lang w:val="en-GB"/>
        </w:rPr>
      </w:pPr>
      <w:r w:rsidRPr="00F0202F">
        <w:rPr>
          <w:rFonts w:eastAsia="Times New Roman" w:cs="Times New Roman"/>
          <w:szCs w:val="24"/>
          <w:lang w:val="en-GB"/>
        </w:rPr>
        <w:t xml:space="preserve">The function allows for uploading a user-defined checklist of dragonflies with a user-defined set of DBI values.  </w:t>
      </w:r>
    </w:p>
    <w:p w14:paraId="09A1E40B" w14:textId="1E3481B9" w:rsidR="00F31420" w:rsidRPr="00F0202F" w:rsidRDefault="00F31420" w:rsidP="00F31420">
      <w:pPr>
        <w:rPr>
          <w:rFonts w:eastAsia="Times New Roman" w:cs="Times New Roman"/>
          <w:szCs w:val="24"/>
          <w:lang w:val="en-GB"/>
        </w:rPr>
      </w:pPr>
      <w:r w:rsidRPr="00F0202F">
        <w:rPr>
          <w:rFonts w:eastAsia="Times New Roman" w:cs="Times New Roman"/>
          <w:b/>
          <w:szCs w:val="24"/>
          <w:lang w:val="en-GB"/>
        </w:rPr>
        <w:t>Usage</w:t>
      </w:r>
    </w:p>
    <w:p w14:paraId="22CEA536" w14:textId="77777777" w:rsidR="00836BB9" w:rsidRDefault="00F31420" w:rsidP="00F31420">
      <w:pPr>
        <w:ind w:firstLine="720"/>
        <w:rPr>
          <w:rFonts w:ascii="Consolas" w:eastAsia="Times New Roman" w:hAnsi="Consolas" w:cs="Times New Roman"/>
          <w:szCs w:val="24"/>
          <w:lang w:val="en-GB"/>
        </w:rPr>
      </w:pPr>
      <w:proofErr w:type="spellStart"/>
      <w:r w:rsidRPr="00F0202F">
        <w:rPr>
          <w:rStyle w:val="spellingerror"/>
          <w:rFonts w:ascii="Consolas" w:hAnsi="Consolas" w:cs="Calibri"/>
          <w:color w:val="000000"/>
          <w:sz w:val="22"/>
          <w:shd w:val="clear" w:color="auto" w:fill="FFFFFF"/>
          <w:lang w:val="en-GB"/>
        </w:rPr>
        <w:t>LoadDBI</w:t>
      </w:r>
      <w:proofErr w:type="spellEnd"/>
      <w:r w:rsidRPr="00F0202F">
        <w:rPr>
          <w:rStyle w:val="normaltextrun"/>
          <w:rFonts w:ascii="Consolas" w:hAnsi="Consolas" w:cs="Calibri"/>
          <w:color w:val="000000"/>
          <w:sz w:val="22"/>
          <w:shd w:val="clear" w:color="auto" w:fill="FFFFFF"/>
          <w:lang w:val="en-GB"/>
        </w:rPr>
        <w:t>(</w:t>
      </w:r>
      <w:proofErr w:type="spellStart"/>
      <w:r w:rsidRPr="00F0202F">
        <w:rPr>
          <w:rStyle w:val="spellingerror"/>
          <w:rFonts w:ascii="Consolas" w:hAnsi="Consolas" w:cs="Calibri"/>
          <w:color w:val="000000"/>
          <w:sz w:val="22"/>
          <w:shd w:val="clear" w:color="auto" w:fill="FFFFFF"/>
          <w:lang w:val="en-GB"/>
        </w:rPr>
        <w:t>attrib</w:t>
      </w:r>
      <w:proofErr w:type="spellEnd"/>
      <w:r w:rsidRPr="00F0202F">
        <w:rPr>
          <w:rStyle w:val="normaltextrun"/>
          <w:rFonts w:ascii="Consolas" w:hAnsi="Consolas" w:cs="Calibri"/>
          <w:color w:val="000000"/>
          <w:sz w:val="22"/>
          <w:shd w:val="clear" w:color="auto" w:fill="FFFFFF"/>
          <w:lang w:val="en-GB"/>
        </w:rPr>
        <w:t>=T)</w:t>
      </w:r>
      <w:r w:rsidRPr="00F0202F">
        <w:rPr>
          <w:rFonts w:ascii="Consolas" w:eastAsia="Times New Roman" w:hAnsi="Consolas" w:cs="Times New Roman"/>
          <w:szCs w:val="24"/>
          <w:lang w:val="en-GB"/>
        </w:rPr>
        <w:t xml:space="preserve">  </w:t>
      </w:r>
    </w:p>
    <w:p w14:paraId="43D87729" w14:textId="39523BD8" w:rsidR="00F31420" w:rsidRPr="00F0202F" w:rsidRDefault="00F31420" w:rsidP="00F31420">
      <w:pPr>
        <w:ind w:firstLine="720"/>
        <w:rPr>
          <w:rFonts w:eastAsia="Times New Roman" w:cs="Times New Roman"/>
          <w:b/>
          <w:sz w:val="22"/>
          <w:lang w:val="en-GB"/>
        </w:rPr>
      </w:pPr>
      <w:r w:rsidRPr="00F0202F">
        <w:rPr>
          <w:rFonts w:eastAsia="Times New Roman" w:cs="Times New Roman"/>
          <w:b/>
          <w:sz w:val="22"/>
          <w:lang w:val="en-GB"/>
        </w:rPr>
        <w:t xml:space="preserve">  </w:t>
      </w:r>
    </w:p>
    <w:p w14:paraId="62603FBA" w14:textId="533EA7DC" w:rsidR="00F31420" w:rsidRPr="00F0202F" w:rsidRDefault="00F31420" w:rsidP="00F31420">
      <w:pPr>
        <w:rPr>
          <w:rFonts w:eastAsia="Times New Roman" w:cs="Times New Roman"/>
          <w:b/>
          <w:szCs w:val="24"/>
          <w:lang w:val="en-GB"/>
        </w:rPr>
      </w:pPr>
      <w:r w:rsidRPr="00F0202F">
        <w:rPr>
          <w:rFonts w:eastAsia="Times New Roman" w:cs="Times New Roman"/>
          <w:b/>
          <w:szCs w:val="24"/>
          <w:lang w:val="en-GB"/>
        </w:rPr>
        <w:t>Arguments</w:t>
      </w:r>
    </w:p>
    <w:p w14:paraId="2179A8A0" w14:textId="1F9D2ED5" w:rsidR="00F31420" w:rsidRPr="00F0202F" w:rsidRDefault="00F31420" w:rsidP="00F31420">
      <w:pPr>
        <w:rPr>
          <w:rFonts w:eastAsia="Times New Roman" w:cs="Times New Roman"/>
          <w:bCs/>
          <w:szCs w:val="24"/>
          <w:lang w:val="en-GB"/>
        </w:rPr>
      </w:pPr>
      <w:r w:rsidRPr="00F0202F">
        <w:rPr>
          <w:rFonts w:eastAsia="Times New Roman" w:cs="Times New Roman"/>
          <w:bCs/>
          <w:szCs w:val="24"/>
          <w:lang w:val="en-GB"/>
        </w:rPr>
        <w:tab/>
      </w:r>
      <w:proofErr w:type="spellStart"/>
      <w:r w:rsidRPr="00F0202F">
        <w:rPr>
          <w:rStyle w:val="spellingerror"/>
          <w:rFonts w:ascii="Consolas" w:hAnsi="Consolas" w:cs="Calibri"/>
          <w:color w:val="000000"/>
          <w:sz w:val="22"/>
          <w:shd w:val="clear" w:color="auto" w:fill="FFFFFF"/>
          <w:lang w:val="en-GB"/>
        </w:rPr>
        <w:t>attrib</w:t>
      </w:r>
      <w:proofErr w:type="spellEnd"/>
      <w:r w:rsidRPr="00F0202F">
        <w:rPr>
          <w:rStyle w:val="tabchar"/>
          <w:rFonts w:ascii="Calibri" w:hAnsi="Calibri" w:cs="Calibri"/>
          <w:sz w:val="22"/>
          <w:shd w:val="clear" w:color="auto" w:fill="FFFFFF"/>
          <w:lang w:val="en-GB"/>
        </w:rPr>
        <w:tab/>
      </w:r>
      <w:r w:rsidRPr="00F0202F">
        <w:rPr>
          <w:rFonts w:eastAsia="Times New Roman" w:cs="Times New Roman"/>
          <w:szCs w:val="24"/>
          <w:lang w:val="en-GB"/>
        </w:rPr>
        <w:t xml:space="preserve">Logical, if </w:t>
      </w:r>
      <w:commentRangeStart w:id="34"/>
      <w:r w:rsidRPr="00F0202F">
        <w:rPr>
          <w:rFonts w:eastAsia="Times New Roman" w:cs="Times New Roman"/>
          <w:szCs w:val="24"/>
          <w:lang w:val="en-GB"/>
        </w:rPr>
        <w:t>true creating attributes (number of species).</w:t>
      </w:r>
      <w:r w:rsidRPr="00F0202F">
        <w:rPr>
          <w:rStyle w:val="eop"/>
          <w:rFonts w:ascii="Calibri" w:hAnsi="Calibri" w:cs="Calibri"/>
          <w:sz w:val="22"/>
          <w:shd w:val="clear" w:color="auto" w:fill="FFFFFF"/>
          <w:lang w:val="en-GB"/>
        </w:rPr>
        <w:t> </w:t>
      </w:r>
      <w:commentRangeEnd w:id="34"/>
      <w:r w:rsidR="00092595">
        <w:rPr>
          <w:rStyle w:val="Odkaznakoment"/>
        </w:rPr>
        <w:commentReference w:id="34"/>
      </w:r>
    </w:p>
    <w:p w14:paraId="5346C4BC" w14:textId="77777777" w:rsidR="00F31420" w:rsidRPr="00F0202F" w:rsidRDefault="00F31420" w:rsidP="00F31420">
      <w:pPr>
        <w:rPr>
          <w:rFonts w:eastAsia="Times New Roman" w:cs="Times New Roman"/>
          <w:bCs/>
          <w:szCs w:val="24"/>
          <w:lang w:val="en-GB"/>
        </w:rPr>
      </w:pPr>
      <w:r w:rsidRPr="00F0202F">
        <w:rPr>
          <w:rFonts w:eastAsia="Times New Roman" w:cs="Times New Roman"/>
          <w:szCs w:val="24"/>
          <w:lang w:val="en-GB"/>
        </w:rPr>
        <w:t xml:space="preserve">    </w:t>
      </w:r>
    </w:p>
    <w:p w14:paraId="54ADFD42" w14:textId="71AE9402" w:rsidR="00022FC9" w:rsidRPr="00F0202F" w:rsidRDefault="00022FC9" w:rsidP="00F31420">
      <w:pPr>
        <w:rPr>
          <w:rFonts w:eastAsia="Times New Roman" w:cs="Times New Roman"/>
          <w:b/>
          <w:szCs w:val="24"/>
          <w:lang w:val="en-GB"/>
        </w:rPr>
      </w:pPr>
      <w:r w:rsidRPr="00F0202F">
        <w:rPr>
          <w:rFonts w:eastAsia="Times New Roman" w:cs="Times New Roman"/>
          <w:b/>
          <w:szCs w:val="24"/>
          <w:lang w:val="en-GB"/>
        </w:rPr>
        <w:t>Value</w:t>
      </w:r>
    </w:p>
    <w:p w14:paraId="5170F667" w14:textId="2696C45F" w:rsidR="00022FC9" w:rsidRPr="00F0202F" w:rsidRDefault="00022FC9" w:rsidP="00022FC9">
      <w:pPr>
        <w:ind w:left="720"/>
        <w:rPr>
          <w:rFonts w:eastAsia="Times New Roman" w:cs="Times New Roman"/>
          <w:bCs/>
          <w:szCs w:val="24"/>
          <w:lang w:val="en-GB"/>
        </w:rPr>
      </w:pPr>
      <w:r w:rsidRPr="00F0202F">
        <w:rPr>
          <w:rFonts w:eastAsia="Times New Roman" w:cs="Times New Roman"/>
          <w:bCs/>
          <w:szCs w:val="24"/>
          <w:lang w:val="en-GB"/>
        </w:rPr>
        <w:t>A data frame uploaded by user containing a list of taxa in the first column</w:t>
      </w:r>
      <w:r w:rsidR="00D629D6">
        <w:rPr>
          <w:rFonts w:eastAsia="Times New Roman" w:cs="Times New Roman"/>
          <w:bCs/>
          <w:szCs w:val="24"/>
          <w:lang w:val="en-GB"/>
        </w:rPr>
        <w:t xml:space="preserve"> </w:t>
      </w:r>
      <w:r w:rsidRPr="00F0202F">
        <w:rPr>
          <w:rFonts w:eastAsia="Times New Roman" w:cs="Times New Roman"/>
          <w:bCs/>
          <w:szCs w:val="24"/>
          <w:lang w:val="en-GB"/>
        </w:rPr>
        <w:t>and user-defined DBI values in the second column.</w:t>
      </w:r>
    </w:p>
    <w:p w14:paraId="20B0B070" w14:textId="77777777" w:rsidR="00022FC9" w:rsidRPr="00F0202F" w:rsidRDefault="00022FC9" w:rsidP="00022FC9">
      <w:pPr>
        <w:ind w:left="720"/>
        <w:rPr>
          <w:rFonts w:eastAsia="Times New Roman" w:cs="Times New Roman"/>
          <w:bCs/>
          <w:szCs w:val="24"/>
          <w:lang w:val="en-GB"/>
        </w:rPr>
      </w:pPr>
    </w:p>
    <w:p w14:paraId="5CF64C7E" w14:textId="146D1422" w:rsidR="00F31420" w:rsidRPr="00F0202F" w:rsidRDefault="00022FC9" w:rsidP="00F31420">
      <w:pPr>
        <w:rPr>
          <w:rFonts w:eastAsia="Times New Roman" w:cs="Times New Roman"/>
          <w:b/>
          <w:szCs w:val="24"/>
          <w:lang w:val="en-GB"/>
        </w:rPr>
      </w:pPr>
      <w:r w:rsidRPr="00F0202F">
        <w:rPr>
          <w:rFonts w:eastAsia="Times New Roman" w:cs="Times New Roman"/>
          <w:b/>
          <w:szCs w:val="24"/>
          <w:lang w:val="en-GB"/>
        </w:rPr>
        <w:t>Example</w:t>
      </w:r>
    </w:p>
    <w:p w14:paraId="1D6A5E44" w14:textId="1DDDCD94" w:rsidR="00022FC9" w:rsidRPr="00F0202F" w:rsidRDefault="00022FC9" w:rsidP="00022FC9">
      <w:pPr>
        <w:ind w:left="720"/>
        <w:rPr>
          <w:rFonts w:ascii="Consolas" w:eastAsia="Times New Roman" w:hAnsi="Consolas" w:cs="Times New Roman"/>
          <w:sz w:val="22"/>
          <w:lang w:val="en-GB"/>
        </w:rPr>
      </w:pPr>
      <w:r w:rsidRPr="00F0202F">
        <w:rPr>
          <w:rFonts w:ascii="Consolas" w:eastAsia="Times New Roman" w:hAnsi="Consolas" w:cs="Times New Roman"/>
          <w:sz w:val="22"/>
          <w:lang w:val="en-GB"/>
        </w:rPr>
        <w:t xml:space="preserve"># Uploading user-defined DBI checklist. Saved as DBI_UD. </w:t>
      </w:r>
    </w:p>
    <w:p w14:paraId="5924B4ED" w14:textId="61246ACC" w:rsidR="00F31420" w:rsidRPr="00F0202F" w:rsidRDefault="00022FC9" w:rsidP="00022FC9">
      <w:pPr>
        <w:ind w:left="720"/>
        <w:rPr>
          <w:rFonts w:ascii="Consolas" w:eastAsia="Times New Roman" w:hAnsi="Consolas" w:cs="Times New Roman"/>
          <w:sz w:val="22"/>
          <w:lang w:val="en-GB"/>
        </w:rPr>
      </w:pPr>
      <w:r w:rsidRPr="00F0202F">
        <w:rPr>
          <w:rFonts w:ascii="Consolas" w:eastAsia="Times New Roman" w:hAnsi="Consolas" w:cs="Times New Roman"/>
          <w:sz w:val="22"/>
          <w:lang w:val="en-GB"/>
        </w:rPr>
        <w:t>DBI_UD&lt;-</w:t>
      </w:r>
      <w:proofErr w:type="spellStart"/>
      <w:proofErr w:type="gramStart"/>
      <w:r w:rsidRPr="00F0202F">
        <w:rPr>
          <w:rFonts w:ascii="Consolas" w:eastAsia="Times New Roman" w:hAnsi="Consolas" w:cs="Times New Roman"/>
          <w:sz w:val="22"/>
          <w:lang w:val="en-GB"/>
        </w:rPr>
        <w:t>LoadDBI</w:t>
      </w:r>
      <w:proofErr w:type="spellEnd"/>
      <w:r w:rsidRPr="00F0202F">
        <w:rPr>
          <w:rFonts w:ascii="Consolas" w:eastAsia="Times New Roman" w:hAnsi="Consolas" w:cs="Times New Roman"/>
          <w:sz w:val="22"/>
          <w:lang w:val="en-GB"/>
        </w:rPr>
        <w:t>(</w:t>
      </w:r>
      <w:proofErr w:type="gramEnd"/>
      <w:r w:rsidRPr="00F0202F">
        <w:rPr>
          <w:rFonts w:ascii="Consolas" w:eastAsia="Times New Roman" w:hAnsi="Consolas" w:cs="Times New Roman"/>
          <w:sz w:val="22"/>
          <w:lang w:val="en-GB"/>
        </w:rPr>
        <w:t>)</w:t>
      </w:r>
    </w:p>
    <w:p w14:paraId="4D22119D" w14:textId="2A4D584F" w:rsidR="00022FC9" w:rsidRPr="00F0202F" w:rsidRDefault="00022FC9" w:rsidP="00022FC9">
      <w:pPr>
        <w:ind w:left="720"/>
        <w:rPr>
          <w:rFonts w:eastAsia="Times New Roman" w:cs="Times New Roman"/>
          <w:szCs w:val="24"/>
          <w:lang w:val="en-GB"/>
        </w:rPr>
      </w:pPr>
    </w:p>
    <w:p w14:paraId="16544BFA" w14:textId="125D35B3" w:rsidR="00022FC9" w:rsidRPr="00F0202F" w:rsidRDefault="00022FC9" w:rsidP="00022FC9">
      <w:pPr>
        <w:pStyle w:val="Nadpis1"/>
        <w:pBdr>
          <w:top w:val="single" w:sz="4" w:space="1" w:color="auto"/>
          <w:bottom w:val="single" w:sz="4" w:space="1" w:color="auto"/>
        </w:pBdr>
        <w:ind w:left="2880" w:hanging="2880"/>
        <w:jc w:val="left"/>
        <w:rPr>
          <w:lang w:val="en-GB"/>
        </w:rPr>
      </w:pPr>
      <w:bookmarkStart w:id="35" w:name="_Toc117763506"/>
      <w:proofErr w:type="spellStart"/>
      <w:r w:rsidRPr="00F0202F">
        <w:rPr>
          <w:rFonts w:ascii="Consolas" w:hAnsi="Consolas" w:cs="Courier New"/>
          <w:b w:val="0"/>
          <w:bCs/>
          <w:lang w:val="en-GB"/>
        </w:rPr>
        <w:t>LoadData</w:t>
      </w:r>
      <w:proofErr w:type="spellEnd"/>
      <w:r w:rsidRPr="00F0202F">
        <w:rPr>
          <w:lang w:val="en-GB"/>
        </w:rPr>
        <w:tab/>
      </w:r>
      <w:r w:rsidRPr="00F0202F">
        <w:rPr>
          <w:b w:val="0"/>
          <w:bCs/>
          <w:i/>
          <w:iCs/>
          <w:lang w:val="en-GB"/>
        </w:rPr>
        <w:t>Data uploading function</w:t>
      </w:r>
      <w:bookmarkEnd w:id="35"/>
      <w:r w:rsidRPr="00F0202F">
        <w:rPr>
          <w:b w:val="0"/>
          <w:bCs/>
          <w:i/>
          <w:iCs/>
          <w:lang w:val="en-GB"/>
        </w:rPr>
        <w:t> </w:t>
      </w:r>
    </w:p>
    <w:p w14:paraId="1F58B2E3" w14:textId="77777777" w:rsidR="00022FC9" w:rsidRPr="00F0202F" w:rsidRDefault="00022FC9" w:rsidP="00022FC9">
      <w:pPr>
        <w:rPr>
          <w:rFonts w:eastAsia="Times New Roman" w:cs="Times New Roman"/>
          <w:b/>
          <w:szCs w:val="24"/>
          <w:lang w:val="en-GB"/>
        </w:rPr>
      </w:pPr>
    </w:p>
    <w:p w14:paraId="265DA2D2" w14:textId="77777777" w:rsidR="00022FC9" w:rsidRPr="00F0202F" w:rsidRDefault="00022FC9" w:rsidP="00022FC9">
      <w:pPr>
        <w:rPr>
          <w:rFonts w:eastAsia="Times New Roman" w:cs="Times New Roman"/>
          <w:szCs w:val="24"/>
          <w:lang w:val="en-GB"/>
        </w:rPr>
      </w:pPr>
      <w:r w:rsidRPr="00F0202F">
        <w:rPr>
          <w:rFonts w:eastAsia="Times New Roman" w:cs="Times New Roman"/>
          <w:b/>
          <w:szCs w:val="24"/>
          <w:lang w:val="en-GB"/>
        </w:rPr>
        <w:t>Descriptions</w:t>
      </w:r>
    </w:p>
    <w:p w14:paraId="0615FF40" w14:textId="5054AFD9" w:rsidR="00022FC9" w:rsidRPr="00F0202F" w:rsidRDefault="00022FC9" w:rsidP="00022FC9">
      <w:pPr>
        <w:ind w:left="720"/>
        <w:rPr>
          <w:rFonts w:eastAsia="Times New Roman" w:cs="Times New Roman"/>
          <w:szCs w:val="24"/>
          <w:lang w:val="en-GB"/>
        </w:rPr>
      </w:pPr>
      <w:r w:rsidRPr="00F0202F">
        <w:rPr>
          <w:rFonts w:eastAsia="Times New Roman" w:cs="Times New Roman"/>
          <w:szCs w:val="24"/>
          <w:lang w:val="en-GB"/>
        </w:rPr>
        <w:t>The function allows for simple loading of user data and converting NA values into null.</w:t>
      </w:r>
    </w:p>
    <w:p w14:paraId="08583824" w14:textId="77777777" w:rsidR="00022FC9" w:rsidRPr="00F0202F" w:rsidRDefault="00022FC9" w:rsidP="00022FC9">
      <w:pPr>
        <w:rPr>
          <w:rFonts w:eastAsia="Times New Roman" w:cs="Times New Roman"/>
          <w:szCs w:val="24"/>
          <w:lang w:val="en-GB"/>
        </w:rPr>
      </w:pPr>
    </w:p>
    <w:p w14:paraId="2728FCB4" w14:textId="14EDF838" w:rsidR="00022FC9" w:rsidRPr="00F0202F" w:rsidRDefault="00022FC9" w:rsidP="00022FC9">
      <w:pPr>
        <w:rPr>
          <w:rFonts w:eastAsia="Times New Roman" w:cs="Times New Roman"/>
          <w:szCs w:val="24"/>
          <w:lang w:val="en-GB"/>
        </w:rPr>
      </w:pPr>
      <w:r w:rsidRPr="00F0202F">
        <w:rPr>
          <w:rFonts w:eastAsia="Times New Roman" w:cs="Times New Roman"/>
          <w:b/>
          <w:szCs w:val="24"/>
          <w:lang w:val="en-GB"/>
        </w:rPr>
        <w:t>Usage</w:t>
      </w:r>
    </w:p>
    <w:p w14:paraId="4E8D7F4F" w14:textId="7427E392" w:rsidR="00022FC9" w:rsidRPr="00F0202F" w:rsidRDefault="00022FC9" w:rsidP="00022FC9">
      <w:pPr>
        <w:ind w:firstLine="720"/>
        <w:rPr>
          <w:rStyle w:val="spellingerror"/>
          <w:rFonts w:ascii="Consolas" w:hAnsi="Consolas" w:cs="Calibri"/>
          <w:color w:val="000000"/>
          <w:sz w:val="22"/>
          <w:shd w:val="clear" w:color="auto" w:fill="FFFFFF"/>
          <w:lang w:val="en-GB"/>
        </w:rPr>
      </w:pPr>
      <w:proofErr w:type="spellStart"/>
      <w:proofErr w:type="gramStart"/>
      <w:r w:rsidRPr="00F0202F">
        <w:rPr>
          <w:rStyle w:val="spellingerror"/>
          <w:rFonts w:ascii="Consolas" w:hAnsi="Consolas" w:cs="Calibri"/>
          <w:color w:val="000000"/>
          <w:sz w:val="22"/>
          <w:shd w:val="clear" w:color="auto" w:fill="FFFFFF"/>
          <w:lang w:val="en-GB"/>
        </w:rPr>
        <w:t>LoadData</w:t>
      </w:r>
      <w:proofErr w:type="spellEnd"/>
      <w:r w:rsidRPr="00F0202F">
        <w:rPr>
          <w:rStyle w:val="spellingerror"/>
          <w:rFonts w:ascii="Consolas" w:hAnsi="Consolas" w:cs="Calibri"/>
          <w:color w:val="000000"/>
          <w:sz w:val="22"/>
          <w:shd w:val="clear" w:color="auto" w:fill="FFFFFF"/>
          <w:lang w:val="en-GB"/>
        </w:rPr>
        <w:t>(</w:t>
      </w:r>
      <w:proofErr w:type="spellStart"/>
      <w:proofErr w:type="gramEnd"/>
      <w:r w:rsidRPr="00F0202F">
        <w:rPr>
          <w:rStyle w:val="spellingerror"/>
          <w:rFonts w:ascii="Consolas" w:hAnsi="Consolas" w:cs="Calibri"/>
          <w:color w:val="000000"/>
          <w:sz w:val="22"/>
          <w:shd w:val="clear" w:color="auto" w:fill="FFFFFF"/>
          <w:lang w:val="en-GB"/>
        </w:rPr>
        <w:t>attrib</w:t>
      </w:r>
      <w:proofErr w:type="spellEnd"/>
      <w:r w:rsidRPr="00F0202F">
        <w:rPr>
          <w:rStyle w:val="spellingerror"/>
          <w:rFonts w:ascii="Consolas" w:hAnsi="Consolas" w:cs="Calibri"/>
          <w:color w:val="000000"/>
          <w:sz w:val="22"/>
          <w:shd w:val="clear" w:color="auto" w:fill="FFFFFF"/>
          <w:lang w:val="en-GB"/>
        </w:rPr>
        <w:t>=T, na2null=T)</w:t>
      </w:r>
    </w:p>
    <w:p w14:paraId="016B8E70" w14:textId="77777777" w:rsidR="00022FC9" w:rsidRPr="00F0202F" w:rsidRDefault="00022FC9" w:rsidP="00022FC9">
      <w:pPr>
        <w:rPr>
          <w:rStyle w:val="spellingerror"/>
          <w:rFonts w:ascii="Consolas" w:hAnsi="Consolas" w:cs="Calibri"/>
          <w:color w:val="000000"/>
          <w:sz w:val="22"/>
          <w:shd w:val="clear" w:color="auto" w:fill="FFFFFF"/>
          <w:lang w:val="en-GB"/>
        </w:rPr>
      </w:pPr>
    </w:p>
    <w:p w14:paraId="6558C047" w14:textId="2559CF1F" w:rsidR="00022FC9" w:rsidRPr="00F0202F" w:rsidRDefault="00022FC9" w:rsidP="00022FC9">
      <w:pPr>
        <w:rPr>
          <w:rFonts w:eastAsia="Times New Roman" w:cs="Times New Roman"/>
          <w:b/>
          <w:szCs w:val="24"/>
          <w:lang w:val="en-GB"/>
        </w:rPr>
      </w:pPr>
      <w:r w:rsidRPr="00F0202F">
        <w:rPr>
          <w:rFonts w:eastAsia="Times New Roman" w:cs="Times New Roman"/>
          <w:b/>
          <w:szCs w:val="24"/>
          <w:lang w:val="en-GB"/>
        </w:rPr>
        <w:t>Arguments</w:t>
      </w:r>
    </w:p>
    <w:p w14:paraId="7608281F" w14:textId="2752AE81" w:rsidR="00022FC9" w:rsidRPr="00F0202F" w:rsidRDefault="00022FC9" w:rsidP="00022FC9">
      <w:pPr>
        <w:ind w:left="2160" w:hanging="1440"/>
        <w:rPr>
          <w:rStyle w:val="spellingerror"/>
          <w:rFonts w:cs="Times New Roman"/>
          <w:color w:val="000000"/>
          <w:szCs w:val="24"/>
          <w:shd w:val="clear" w:color="auto" w:fill="FFFFFF"/>
          <w:lang w:val="en-GB"/>
        </w:rPr>
      </w:pPr>
      <w:proofErr w:type="spellStart"/>
      <w:r w:rsidRPr="00F0202F">
        <w:rPr>
          <w:rStyle w:val="spellingerror"/>
          <w:rFonts w:ascii="Consolas" w:hAnsi="Consolas" w:cs="Calibri"/>
          <w:color w:val="000000"/>
          <w:sz w:val="22"/>
          <w:shd w:val="clear" w:color="auto" w:fill="FFFFFF"/>
          <w:lang w:val="en-GB"/>
        </w:rPr>
        <w:t>attrib</w:t>
      </w:r>
      <w:proofErr w:type="spellEnd"/>
      <w:r w:rsidRPr="00F0202F">
        <w:rPr>
          <w:rStyle w:val="spellingerror"/>
          <w:rFonts w:ascii="Consolas" w:hAnsi="Consolas" w:cs="Calibri"/>
          <w:color w:val="000000"/>
          <w:sz w:val="22"/>
          <w:shd w:val="clear" w:color="auto" w:fill="FFFFFF"/>
          <w:lang w:val="en-GB"/>
        </w:rPr>
        <w:t xml:space="preserve"> </w:t>
      </w:r>
      <w:r w:rsidRPr="00F0202F">
        <w:rPr>
          <w:rStyle w:val="spellingerror"/>
          <w:rFonts w:ascii="Consolas" w:hAnsi="Consolas" w:cs="Calibri"/>
          <w:color w:val="000000"/>
          <w:sz w:val="22"/>
          <w:shd w:val="clear" w:color="auto" w:fill="FFFFFF"/>
          <w:lang w:val="en-GB"/>
        </w:rPr>
        <w:tab/>
      </w:r>
      <w:r w:rsidRPr="00F0202F">
        <w:rPr>
          <w:rStyle w:val="spellingerror"/>
          <w:rFonts w:cs="Times New Roman"/>
          <w:color w:val="000000"/>
          <w:szCs w:val="24"/>
          <w:shd w:val="clear" w:color="auto" w:fill="FFFFFF"/>
          <w:lang w:val="en-GB"/>
        </w:rPr>
        <w:t xml:space="preserve">Logical, if true creating attributes (number of species and number of samples). </w:t>
      </w:r>
    </w:p>
    <w:p w14:paraId="31F83136" w14:textId="77777777" w:rsidR="00022FC9" w:rsidRPr="00F0202F" w:rsidRDefault="00022FC9" w:rsidP="00022FC9">
      <w:pPr>
        <w:rPr>
          <w:rStyle w:val="spellingerror"/>
          <w:rFonts w:ascii="Consolas" w:hAnsi="Consolas" w:cs="Calibri"/>
          <w:color w:val="000000"/>
          <w:sz w:val="22"/>
          <w:shd w:val="clear" w:color="auto" w:fill="FFFFFF"/>
          <w:lang w:val="en-GB"/>
        </w:rPr>
      </w:pPr>
    </w:p>
    <w:p w14:paraId="1984B983" w14:textId="469F77F0" w:rsidR="00022FC9" w:rsidRPr="00F0202F" w:rsidRDefault="00022FC9" w:rsidP="00022FC9">
      <w:pPr>
        <w:ind w:firstLine="720"/>
        <w:rPr>
          <w:rStyle w:val="spellingerror"/>
          <w:rFonts w:ascii="Consolas" w:hAnsi="Consolas" w:cs="Calibri"/>
          <w:color w:val="000000"/>
          <w:sz w:val="22"/>
          <w:shd w:val="clear" w:color="auto" w:fill="FFFFFF"/>
          <w:lang w:val="en-GB"/>
        </w:rPr>
      </w:pPr>
      <w:r w:rsidRPr="00F0202F">
        <w:rPr>
          <w:rStyle w:val="spellingerror"/>
          <w:rFonts w:ascii="Consolas" w:hAnsi="Consolas" w:cs="Calibri"/>
          <w:color w:val="000000"/>
          <w:sz w:val="22"/>
          <w:shd w:val="clear" w:color="auto" w:fill="FFFFFF"/>
          <w:lang w:val="en-GB"/>
        </w:rPr>
        <w:t xml:space="preserve">na2null </w:t>
      </w:r>
      <w:r w:rsidRPr="00F0202F">
        <w:rPr>
          <w:rStyle w:val="spellingerror"/>
          <w:rFonts w:ascii="Consolas" w:hAnsi="Consolas" w:cs="Calibri"/>
          <w:color w:val="000000"/>
          <w:sz w:val="22"/>
          <w:shd w:val="clear" w:color="auto" w:fill="FFFFFF"/>
          <w:lang w:val="en-GB"/>
        </w:rPr>
        <w:tab/>
      </w:r>
      <w:r w:rsidRPr="00F0202F">
        <w:rPr>
          <w:rStyle w:val="spellingerror"/>
          <w:rFonts w:cs="Times New Roman"/>
          <w:color w:val="000000"/>
          <w:szCs w:val="24"/>
          <w:shd w:val="clear" w:color="auto" w:fill="FFFFFF"/>
          <w:lang w:val="en-GB"/>
        </w:rPr>
        <w:t xml:space="preserve">Logical, if true converting NA values </w:t>
      </w:r>
      <w:r w:rsidR="00D629D6">
        <w:rPr>
          <w:rStyle w:val="spellingerror"/>
          <w:rFonts w:cs="Times New Roman"/>
          <w:color w:val="000000"/>
          <w:szCs w:val="24"/>
          <w:shd w:val="clear" w:color="auto" w:fill="FFFFFF"/>
          <w:lang w:val="en-GB"/>
        </w:rPr>
        <w:t>into</w:t>
      </w:r>
      <w:r w:rsidRPr="00F0202F">
        <w:rPr>
          <w:rStyle w:val="spellingerror"/>
          <w:rFonts w:cs="Times New Roman"/>
          <w:color w:val="000000"/>
          <w:szCs w:val="24"/>
          <w:shd w:val="clear" w:color="auto" w:fill="FFFFFF"/>
          <w:lang w:val="en-GB"/>
        </w:rPr>
        <w:t xml:space="preserve"> null.</w:t>
      </w:r>
      <w:r w:rsidRPr="00F0202F">
        <w:rPr>
          <w:rStyle w:val="spellingerror"/>
          <w:rFonts w:ascii="Consolas" w:hAnsi="Consolas" w:cs="Calibri"/>
          <w:color w:val="000000"/>
          <w:sz w:val="22"/>
          <w:shd w:val="clear" w:color="auto" w:fill="FFFFFF"/>
          <w:lang w:val="en-GB"/>
        </w:rPr>
        <w:t xml:space="preserve"> </w:t>
      </w:r>
    </w:p>
    <w:p w14:paraId="2E857402" w14:textId="77777777" w:rsidR="00022FC9" w:rsidRPr="00F0202F" w:rsidRDefault="00022FC9" w:rsidP="00836BB9">
      <w:pPr>
        <w:rPr>
          <w:rFonts w:eastAsia="Times New Roman" w:cs="Times New Roman"/>
          <w:bCs/>
          <w:szCs w:val="24"/>
          <w:lang w:val="en-GB"/>
        </w:rPr>
      </w:pPr>
    </w:p>
    <w:p w14:paraId="76B28D4D" w14:textId="77777777" w:rsidR="00022FC9" w:rsidRPr="00F0202F" w:rsidRDefault="00022FC9" w:rsidP="00022FC9">
      <w:pPr>
        <w:rPr>
          <w:rFonts w:eastAsia="Times New Roman" w:cs="Times New Roman"/>
          <w:b/>
          <w:szCs w:val="24"/>
          <w:lang w:val="en-GB"/>
        </w:rPr>
      </w:pPr>
      <w:r w:rsidRPr="00F0202F">
        <w:rPr>
          <w:rFonts w:eastAsia="Times New Roman" w:cs="Times New Roman"/>
          <w:b/>
          <w:szCs w:val="24"/>
          <w:lang w:val="en-GB"/>
        </w:rPr>
        <w:t>Value</w:t>
      </w:r>
    </w:p>
    <w:p w14:paraId="4B792D10" w14:textId="0AF1ED09" w:rsidR="00022FC9" w:rsidRPr="00F0202F" w:rsidRDefault="00022FC9" w:rsidP="00022FC9">
      <w:pPr>
        <w:ind w:left="720"/>
        <w:rPr>
          <w:rFonts w:eastAsia="Times New Roman" w:cs="Times New Roman"/>
          <w:bCs/>
          <w:szCs w:val="24"/>
          <w:lang w:val="en-GB"/>
        </w:rPr>
      </w:pPr>
      <w:commentRangeStart w:id="36"/>
      <w:r w:rsidRPr="00F0202F">
        <w:rPr>
          <w:rFonts w:eastAsia="Times New Roman" w:cs="Times New Roman"/>
          <w:bCs/>
          <w:szCs w:val="24"/>
          <w:lang w:val="en-GB"/>
        </w:rPr>
        <w:t xml:space="preserve">A data frame uploaded by user containing a list of taxa in the first column, and abundance </w:t>
      </w:r>
      <w:r w:rsidR="00D629D6">
        <w:rPr>
          <w:rFonts w:eastAsia="Times New Roman" w:cs="Times New Roman"/>
          <w:bCs/>
          <w:szCs w:val="24"/>
          <w:lang w:val="en-GB"/>
        </w:rPr>
        <w:t>or presence/absence data</w:t>
      </w:r>
      <w:r w:rsidR="00D629D6" w:rsidRPr="00F0202F">
        <w:rPr>
          <w:rFonts w:eastAsia="Times New Roman" w:cs="Times New Roman"/>
          <w:bCs/>
          <w:szCs w:val="24"/>
          <w:lang w:val="en-GB"/>
        </w:rPr>
        <w:t xml:space="preserve"> </w:t>
      </w:r>
      <w:r w:rsidRPr="00F0202F">
        <w:rPr>
          <w:rFonts w:eastAsia="Times New Roman" w:cs="Times New Roman"/>
          <w:bCs/>
          <w:szCs w:val="24"/>
          <w:lang w:val="en-GB"/>
        </w:rPr>
        <w:t xml:space="preserve">in following columns with sample names in the </w:t>
      </w:r>
      <w:r w:rsidR="00F262BD" w:rsidRPr="00F0202F">
        <w:rPr>
          <w:rFonts w:eastAsia="Times New Roman" w:cs="Times New Roman"/>
          <w:bCs/>
          <w:szCs w:val="24"/>
          <w:lang w:val="en-GB"/>
        </w:rPr>
        <w:t>column’s</w:t>
      </w:r>
      <w:r w:rsidR="00F262BD">
        <w:rPr>
          <w:rFonts w:eastAsia="Times New Roman" w:cs="Times New Roman"/>
          <w:bCs/>
          <w:szCs w:val="24"/>
          <w:lang w:val="en-GB"/>
        </w:rPr>
        <w:t xml:space="preserve"> header</w:t>
      </w:r>
      <w:r w:rsidRPr="00F0202F">
        <w:rPr>
          <w:rFonts w:eastAsia="Times New Roman" w:cs="Times New Roman"/>
          <w:bCs/>
          <w:szCs w:val="24"/>
          <w:lang w:val="en-GB"/>
        </w:rPr>
        <w:t>.</w:t>
      </w:r>
      <w:commentRangeEnd w:id="36"/>
      <w:r w:rsidR="00092595">
        <w:rPr>
          <w:rStyle w:val="Odkaznakoment"/>
        </w:rPr>
        <w:commentReference w:id="36"/>
      </w:r>
    </w:p>
    <w:p w14:paraId="3D1A3595" w14:textId="77777777" w:rsidR="00022FC9" w:rsidRPr="00F0202F" w:rsidRDefault="00022FC9" w:rsidP="00022FC9">
      <w:pPr>
        <w:ind w:left="720"/>
        <w:rPr>
          <w:rFonts w:eastAsia="Times New Roman" w:cs="Times New Roman"/>
          <w:bCs/>
          <w:szCs w:val="24"/>
          <w:lang w:val="en-GB"/>
        </w:rPr>
      </w:pPr>
    </w:p>
    <w:p w14:paraId="02C291FD" w14:textId="77777777" w:rsidR="00022FC9" w:rsidRPr="00F0202F" w:rsidRDefault="00022FC9" w:rsidP="00022FC9">
      <w:pPr>
        <w:rPr>
          <w:rFonts w:eastAsia="Times New Roman" w:cs="Times New Roman"/>
          <w:b/>
          <w:szCs w:val="24"/>
          <w:lang w:val="en-GB"/>
        </w:rPr>
      </w:pPr>
      <w:r w:rsidRPr="00F0202F">
        <w:rPr>
          <w:rFonts w:eastAsia="Times New Roman" w:cs="Times New Roman"/>
          <w:b/>
          <w:szCs w:val="24"/>
          <w:lang w:val="en-GB"/>
        </w:rPr>
        <w:t>Example</w:t>
      </w:r>
    </w:p>
    <w:p w14:paraId="19451271" w14:textId="77777777" w:rsidR="009D6F92" w:rsidRPr="00F0202F" w:rsidRDefault="00022FC9" w:rsidP="00022FC9">
      <w:pPr>
        <w:ind w:left="720"/>
        <w:rPr>
          <w:rFonts w:ascii="Consolas" w:eastAsia="Times New Roman" w:hAnsi="Consolas" w:cs="Times New Roman"/>
          <w:sz w:val="22"/>
          <w:lang w:val="en-GB"/>
        </w:rPr>
      </w:pPr>
      <w:r w:rsidRPr="00F0202F">
        <w:rPr>
          <w:rFonts w:ascii="Consolas" w:eastAsia="Times New Roman" w:hAnsi="Consolas" w:cs="Times New Roman"/>
          <w:sz w:val="22"/>
          <w:lang w:val="en-GB"/>
        </w:rPr>
        <w:t xml:space="preserve"># Uploading data containing species of Central Europe. Saved as </w:t>
      </w:r>
      <w:proofErr w:type="spellStart"/>
      <w:r w:rsidRPr="00F0202F">
        <w:rPr>
          <w:rFonts w:ascii="Consolas" w:eastAsia="Times New Roman" w:hAnsi="Consolas" w:cs="Times New Roman"/>
          <w:sz w:val="22"/>
          <w:lang w:val="en-GB"/>
        </w:rPr>
        <w:t>x_CE</w:t>
      </w:r>
      <w:proofErr w:type="spellEnd"/>
      <w:r w:rsidRPr="00F0202F">
        <w:rPr>
          <w:rFonts w:ascii="Consolas" w:eastAsia="Times New Roman" w:hAnsi="Consolas" w:cs="Times New Roman"/>
          <w:sz w:val="22"/>
          <w:lang w:val="en-GB"/>
        </w:rPr>
        <w:t xml:space="preserve">. </w:t>
      </w:r>
    </w:p>
    <w:p w14:paraId="4E13BEB6" w14:textId="211E0F7E" w:rsidR="00022FC9" w:rsidRPr="00F0202F" w:rsidRDefault="00022FC9" w:rsidP="00022FC9">
      <w:pPr>
        <w:ind w:left="720"/>
        <w:rPr>
          <w:rFonts w:ascii="Consolas" w:eastAsia="Times New Roman" w:hAnsi="Consolas" w:cs="Times New Roman"/>
          <w:sz w:val="22"/>
          <w:lang w:val="en-GB"/>
        </w:rPr>
      </w:pPr>
      <w:r w:rsidRPr="00F0202F">
        <w:rPr>
          <w:rFonts w:ascii="Consolas" w:eastAsia="Times New Roman" w:hAnsi="Consolas" w:cs="Times New Roman"/>
          <w:sz w:val="22"/>
          <w:lang w:val="en-GB"/>
        </w:rPr>
        <w:t xml:space="preserve"> </w:t>
      </w:r>
    </w:p>
    <w:p w14:paraId="74419308" w14:textId="59F1D97D" w:rsidR="00022FC9" w:rsidRPr="00F0202F" w:rsidRDefault="00022FC9" w:rsidP="00022FC9">
      <w:pPr>
        <w:ind w:left="720"/>
        <w:rPr>
          <w:rFonts w:ascii="Consolas" w:eastAsia="Times New Roman" w:hAnsi="Consolas" w:cs="Times New Roman"/>
          <w:sz w:val="22"/>
          <w:lang w:val="en-GB"/>
        </w:rPr>
      </w:pPr>
      <w:proofErr w:type="spellStart"/>
      <w:r w:rsidRPr="00F0202F">
        <w:rPr>
          <w:rFonts w:ascii="Consolas" w:eastAsia="Times New Roman" w:hAnsi="Consolas" w:cs="Times New Roman"/>
          <w:sz w:val="22"/>
          <w:lang w:val="en-GB"/>
        </w:rPr>
        <w:t>x_CE</w:t>
      </w:r>
      <w:proofErr w:type="spellEnd"/>
      <w:r w:rsidRPr="00F0202F">
        <w:rPr>
          <w:rFonts w:ascii="Consolas" w:eastAsia="Times New Roman" w:hAnsi="Consolas" w:cs="Times New Roman"/>
          <w:sz w:val="22"/>
          <w:lang w:val="en-GB"/>
        </w:rPr>
        <w:t>&lt;-</w:t>
      </w:r>
      <w:proofErr w:type="spellStart"/>
      <w:proofErr w:type="gramStart"/>
      <w:r w:rsidRPr="00F0202F">
        <w:rPr>
          <w:rFonts w:ascii="Consolas" w:eastAsia="Times New Roman" w:hAnsi="Consolas" w:cs="Times New Roman"/>
          <w:sz w:val="22"/>
          <w:lang w:val="en-GB"/>
        </w:rPr>
        <w:t>LoadData</w:t>
      </w:r>
      <w:proofErr w:type="spellEnd"/>
      <w:r w:rsidRPr="00F0202F">
        <w:rPr>
          <w:rFonts w:ascii="Consolas" w:eastAsia="Times New Roman" w:hAnsi="Consolas" w:cs="Times New Roman"/>
          <w:sz w:val="22"/>
          <w:lang w:val="en-GB"/>
        </w:rPr>
        <w:t>(</w:t>
      </w:r>
      <w:proofErr w:type="gramEnd"/>
      <w:r w:rsidRPr="00F0202F">
        <w:rPr>
          <w:rFonts w:ascii="Consolas" w:eastAsia="Times New Roman" w:hAnsi="Consolas" w:cs="Times New Roman"/>
          <w:sz w:val="22"/>
          <w:lang w:val="en-GB"/>
        </w:rPr>
        <w:t>)</w:t>
      </w:r>
    </w:p>
    <w:p w14:paraId="2E3164A2" w14:textId="37EE549F" w:rsidR="00022FC9" w:rsidRPr="00F0202F" w:rsidRDefault="00022FC9" w:rsidP="00022FC9">
      <w:pPr>
        <w:rPr>
          <w:rFonts w:ascii="Consolas" w:eastAsia="Times New Roman" w:hAnsi="Consolas" w:cs="Times New Roman"/>
          <w:sz w:val="22"/>
          <w:lang w:val="en-GB"/>
        </w:rPr>
      </w:pPr>
    </w:p>
    <w:p w14:paraId="3A7F4C37" w14:textId="73A320B7" w:rsidR="00022FC9" w:rsidRPr="00F0202F" w:rsidRDefault="00022FC9" w:rsidP="00022FC9">
      <w:pPr>
        <w:pStyle w:val="Nadpis1"/>
        <w:pBdr>
          <w:top w:val="single" w:sz="4" w:space="1" w:color="auto"/>
          <w:bottom w:val="single" w:sz="4" w:space="1" w:color="auto"/>
        </w:pBdr>
        <w:ind w:left="2880" w:hanging="2880"/>
        <w:jc w:val="left"/>
        <w:rPr>
          <w:lang w:val="en-GB"/>
        </w:rPr>
      </w:pPr>
      <w:bookmarkStart w:id="37" w:name="_Toc117763507"/>
      <w:proofErr w:type="spellStart"/>
      <w:r w:rsidRPr="00F0202F">
        <w:rPr>
          <w:rFonts w:ascii="Consolas" w:hAnsi="Consolas" w:cs="Courier New"/>
          <w:b w:val="0"/>
          <w:bCs/>
          <w:lang w:val="en-GB"/>
        </w:rPr>
        <w:t>UniteData</w:t>
      </w:r>
      <w:proofErr w:type="spellEnd"/>
      <w:r w:rsidRPr="00F0202F">
        <w:rPr>
          <w:lang w:val="en-GB"/>
        </w:rPr>
        <w:tab/>
      </w:r>
      <w:commentRangeStart w:id="38"/>
      <w:r w:rsidRPr="00F0202F">
        <w:rPr>
          <w:b w:val="0"/>
          <w:bCs/>
          <w:i/>
          <w:iCs/>
          <w:lang w:val="en-GB"/>
        </w:rPr>
        <w:t xml:space="preserve">Unification </w:t>
      </w:r>
      <w:commentRangeEnd w:id="38"/>
      <w:r w:rsidR="00092595">
        <w:rPr>
          <w:rStyle w:val="Odkaznakoment"/>
          <w:rFonts w:eastAsia="Arial" w:cs="Arial"/>
          <w:b w:val="0"/>
        </w:rPr>
        <w:commentReference w:id="38"/>
      </w:r>
      <w:r w:rsidRPr="00F0202F">
        <w:rPr>
          <w:b w:val="0"/>
          <w:bCs/>
          <w:i/>
          <w:iCs/>
          <w:lang w:val="en-GB"/>
        </w:rPr>
        <w:t>of user dataset and DBI data</w:t>
      </w:r>
      <w:bookmarkEnd w:id="37"/>
    </w:p>
    <w:p w14:paraId="5DDE40DB" w14:textId="77777777" w:rsidR="00022FC9" w:rsidRPr="00F0202F" w:rsidRDefault="00022FC9" w:rsidP="00022FC9">
      <w:pPr>
        <w:rPr>
          <w:rFonts w:eastAsia="Times New Roman" w:cs="Times New Roman"/>
          <w:b/>
          <w:szCs w:val="24"/>
          <w:lang w:val="en-GB"/>
        </w:rPr>
      </w:pPr>
    </w:p>
    <w:p w14:paraId="326B039A" w14:textId="77777777" w:rsidR="00022FC9" w:rsidRPr="00F0202F" w:rsidRDefault="00022FC9" w:rsidP="00022FC9">
      <w:pPr>
        <w:rPr>
          <w:rFonts w:eastAsia="Times New Roman" w:cs="Times New Roman"/>
          <w:szCs w:val="24"/>
          <w:lang w:val="en-GB"/>
        </w:rPr>
      </w:pPr>
      <w:r w:rsidRPr="00F0202F">
        <w:rPr>
          <w:rFonts w:eastAsia="Times New Roman" w:cs="Times New Roman"/>
          <w:b/>
          <w:szCs w:val="24"/>
          <w:lang w:val="en-GB"/>
        </w:rPr>
        <w:t>Descriptions</w:t>
      </w:r>
    </w:p>
    <w:p w14:paraId="1D8348A5" w14:textId="64EDA6AC" w:rsidR="00022FC9" w:rsidRPr="00F0202F" w:rsidRDefault="00022FC9" w:rsidP="00022FC9">
      <w:pPr>
        <w:ind w:left="720"/>
        <w:rPr>
          <w:rFonts w:eastAsia="Times New Roman" w:cs="Times New Roman"/>
          <w:szCs w:val="24"/>
          <w:lang w:val="en-GB"/>
        </w:rPr>
      </w:pPr>
      <w:r w:rsidRPr="00F0202F">
        <w:rPr>
          <w:rFonts w:eastAsia="Times New Roman" w:cs="Times New Roman"/>
          <w:szCs w:val="24"/>
          <w:lang w:val="en-GB"/>
        </w:rPr>
        <w:t xml:space="preserve">The function allows for quality-checking of the correctness of species naming, and automated </w:t>
      </w:r>
      <w:commentRangeStart w:id="39"/>
      <w:r w:rsidRPr="00F0202F">
        <w:rPr>
          <w:rFonts w:eastAsia="Times New Roman" w:cs="Times New Roman"/>
          <w:szCs w:val="24"/>
          <w:lang w:val="en-GB"/>
        </w:rPr>
        <w:t xml:space="preserve">assignment </w:t>
      </w:r>
      <w:commentRangeEnd w:id="39"/>
      <w:r w:rsidR="00092595">
        <w:rPr>
          <w:rStyle w:val="Odkaznakoment"/>
        </w:rPr>
        <w:commentReference w:id="39"/>
      </w:r>
      <w:r w:rsidRPr="00F0202F">
        <w:rPr>
          <w:rFonts w:eastAsia="Times New Roman" w:cs="Times New Roman"/>
          <w:szCs w:val="24"/>
          <w:lang w:val="en-GB"/>
        </w:rPr>
        <w:t>of DBI values to the user</w:t>
      </w:r>
      <w:r w:rsidR="00D629D6">
        <w:rPr>
          <w:rFonts w:eastAsia="Times New Roman" w:cs="Times New Roman"/>
          <w:szCs w:val="24"/>
          <w:lang w:val="en-GB"/>
        </w:rPr>
        <w:t xml:space="preserve"> </w:t>
      </w:r>
      <w:r w:rsidRPr="00F0202F">
        <w:rPr>
          <w:rFonts w:eastAsia="Times New Roman" w:cs="Times New Roman"/>
          <w:szCs w:val="24"/>
          <w:lang w:val="en-GB"/>
        </w:rPr>
        <w:t xml:space="preserve">dataset based on the comparison with checklists with DBI values for Central European </w:t>
      </w:r>
      <w:del w:id="40" w:author="Pyszko Petr" w:date="2022-11-03T16:50:00Z">
        <w:r w:rsidRPr="00F0202F" w:rsidDel="00092595">
          <w:rPr>
            <w:rFonts w:eastAsia="Times New Roman" w:cs="Times New Roman"/>
            <w:szCs w:val="24"/>
            <w:lang w:val="en-GB"/>
          </w:rPr>
          <w:delText xml:space="preserve">and </w:delText>
        </w:r>
      </w:del>
      <w:ins w:id="41" w:author="Pyszko Petr" w:date="2022-11-03T16:50:00Z">
        <w:r w:rsidR="00092595">
          <w:rPr>
            <w:rFonts w:eastAsia="Times New Roman" w:cs="Times New Roman"/>
            <w:szCs w:val="24"/>
            <w:lang w:val="en-GB"/>
          </w:rPr>
          <w:t>or</w:t>
        </w:r>
        <w:r w:rsidR="00092595" w:rsidRPr="00F0202F">
          <w:rPr>
            <w:rFonts w:eastAsia="Times New Roman" w:cs="Times New Roman"/>
            <w:szCs w:val="24"/>
            <w:lang w:val="en-GB"/>
          </w:rPr>
          <w:t xml:space="preserve"> </w:t>
        </w:r>
      </w:ins>
      <w:r w:rsidRPr="00F0202F">
        <w:rPr>
          <w:rFonts w:eastAsia="Times New Roman" w:cs="Times New Roman"/>
          <w:szCs w:val="24"/>
          <w:lang w:val="en-GB"/>
        </w:rPr>
        <w:t>South African dragonflies. Check the list of taxa present in the sample dataset against the checklist of taxa within package to identify any non-scoring taxa in the samples (or spelling mistakes).</w:t>
      </w:r>
    </w:p>
    <w:p w14:paraId="123079E4" w14:textId="77777777" w:rsidR="00022FC9" w:rsidRPr="00F0202F" w:rsidRDefault="00022FC9" w:rsidP="00022FC9">
      <w:pPr>
        <w:ind w:left="720"/>
        <w:rPr>
          <w:rFonts w:eastAsia="Times New Roman" w:cs="Times New Roman"/>
          <w:szCs w:val="24"/>
          <w:lang w:val="en-GB"/>
        </w:rPr>
      </w:pPr>
    </w:p>
    <w:p w14:paraId="5086B616" w14:textId="77777777" w:rsidR="00022FC9" w:rsidRPr="00F0202F" w:rsidRDefault="00022FC9" w:rsidP="00022FC9">
      <w:pPr>
        <w:rPr>
          <w:rFonts w:eastAsia="Times New Roman" w:cs="Times New Roman"/>
          <w:szCs w:val="24"/>
          <w:lang w:val="en-GB"/>
        </w:rPr>
      </w:pPr>
      <w:r w:rsidRPr="00F0202F">
        <w:rPr>
          <w:rFonts w:eastAsia="Times New Roman" w:cs="Times New Roman"/>
          <w:b/>
          <w:szCs w:val="24"/>
          <w:lang w:val="en-GB"/>
        </w:rPr>
        <w:t>Usage</w:t>
      </w:r>
    </w:p>
    <w:p w14:paraId="4D913537" w14:textId="4E22BA1C" w:rsidR="00022FC9" w:rsidRPr="00F0202F" w:rsidRDefault="00022FC9" w:rsidP="00022FC9">
      <w:pPr>
        <w:ind w:firstLine="720"/>
        <w:rPr>
          <w:rStyle w:val="spellingerror"/>
          <w:rFonts w:ascii="Consolas" w:hAnsi="Consolas" w:cs="Calibri"/>
          <w:color w:val="000000"/>
          <w:sz w:val="22"/>
          <w:shd w:val="clear" w:color="auto" w:fill="FFFFFF"/>
          <w:lang w:val="en-GB"/>
        </w:rPr>
      </w:pPr>
      <w:proofErr w:type="spellStart"/>
      <w:proofErr w:type="gramStart"/>
      <w:r w:rsidRPr="00F0202F">
        <w:rPr>
          <w:rStyle w:val="spellingerror"/>
          <w:rFonts w:ascii="Consolas" w:hAnsi="Consolas" w:cs="Calibri"/>
          <w:color w:val="000000"/>
          <w:sz w:val="22"/>
          <w:shd w:val="clear" w:color="auto" w:fill="FFFFFF"/>
          <w:lang w:val="en-GB"/>
        </w:rPr>
        <w:t>UniteData</w:t>
      </w:r>
      <w:proofErr w:type="spellEnd"/>
      <w:r w:rsidRPr="00F0202F">
        <w:rPr>
          <w:rStyle w:val="spellingerror"/>
          <w:rFonts w:ascii="Consolas" w:hAnsi="Consolas" w:cs="Calibri"/>
          <w:color w:val="000000"/>
          <w:sz w:val="22"/>
          <w:shd w:val="clear" w:color="auto" w:fill="FFFFFF"/>
          <w:lang w:val="en-GB"/>
        </w:rPr>
        <w:t>(</w:t>
      </w:r>
      <w:proofErr w:type="gramEnd"/>
      <w:r w:rsidRPr="00F0202F">
        <w:rPr>
          <w:rStyle w:val="spellingerror"/>
          <w:rFonts w:ascii="Consolas" w:hAnsi="Consolas" w:cs="Calibri"/>
          <w:color w:val="000000"/>
          <w:sz w:val="22"/>
          <w:shd w:val="clear" w:color="auto" w:fill="FFFFFF"/>
          <w:lang w:val="en-GB"/>
        </w:rPr>
        <w:t xml:space="preserve">df, </w:t>
      </w:r>
      <w:proofErr w:type="spellStart"/>
      <w:r w:rsidRPr="00F0202F">
        <w:rPr>
          <w:rStyle w:val="spellingerror"/>
          <w:rFonts w:ascii="Consolas" w:hAnsi="Consolas" w:cs="Calibri"/>
          <w:color w:val="000000"/>
          <w:sz w:val="22"/>
          <w:shd w:val="clear" w:color="auto" w:fill="FFFFFF"/>
          <w:lang w:val="en-GB"/>
        </w:rPr>
        <w:t>DBI_val</w:t>
      </w:r>
      <w:proofErr w:type="spellEnd"/>
      <w:r w:rsidRPr="00F0202F">
        <w:rPr>
          <w:rStyle w:val="spellingerror"/>
          <w:rFonts w:ascii="Consolas" w:hAnsi="Consolas" w:cs="Calibri"/>
          <w:color w:val="000000"/>
          <w:sz w:val="22"/>
          <w:shd w:val="clear" w:color="auto" w:fill="FFFFFF"/>
          <w:lang w:val="en-GB"/>
        </w:rPr>
        <w:t>, DBI_UD)</w:t>
      </w:r>
      <w:r w:rsidRPr="00F0202F">
        <w:rPr>
          <w:rStyle w:val="spellingerror"/>
          <w:rFonts w:ascii="Consolas" w:hAnsi="Consolas" w:cs="Calibri"/>
          <w:color w:val="000000"/>
          <w:sz w:val="22"/>
          <w:shd w:val="clear" w:color="auto" w:fill="FFFFFF"/>
          <w:lang w:val="en-GB"/>
        </w:rPr>
        <w:tab/>
      </w:r>
    </w:p>
    <w:p w14:paraId="254AB17F" w14:textId="77777777" w:rsidR="00022FC9" w:rsidRPr="00F0202F" w:rsidRDefault="00022FC9" w:rsidP="00022FC9">
      <w:pPr>
        <w:ind w:firstLine="720"/>
        <w:rPr>
          <w:rStyle w:val="spellingerror"/>
          <w:rFonts w:ascii="Consolas" w:hAnsi="Consolas" w:cs="Calibri"/>
          <w:color w:val="000000"/>
          <w:sz w:val="22"/>
          <w:shd w:val="clear" w:color="auto" w:fill="FFFFFF"/>
          <w:lang w:val="en-GB"/>
        </w:rPr>
      </w:pPr>
    </w:p>
    <w:p w14:paraId="56B35718" w14:textId="77777777" w:rsidR="00022FC9" w:rsidRPr="00F0202F" w:rsidRDefault="00022FC9" w:rsidP="00022FC9">
      <w:pPr>
        <w:rPr>
          <w:rFonts w:eastAsia="Times New Roman" w:cs="Times New Roman"/>
          <w:b/>
          <w:szCs w:val="24"/>
          <w:lang w:val="en-GB"/>
        </w:rPr>
      </w:pPr>
      <w:r w:rsidRPr="00F0202F">
        <w:rPr>
          <w:rFonts w:eastAsia="Times New Roman" w:cs="Times New Roman"/>
          <w:b/>
          <w:szCs w:val="24"/>
          <w:lang w:val="en-GB"/>
        </w:rPr>
        <w:t>Arguments</w:t>
      </w:r>
    </w:p>
    <w:p w14:paraId="392124F0" w14:textId="4220178B" w:rsidR="00022FC9" w:rsidRPr="00F0202F" w:rsidRDefault="00022FC9" w:rsidP="00022FC9">
      <w:pPr>
        <w:ind w:left="2160" w:hanging="1440"/>
        <w:rPr>
          <w:rStyle w:val="spellingerror"/>
          <w:rFonts w:cs="Times New Roman"/>
          <w:color w:val="000000"/>
          <w:szCs w:val="24"/>
          <w:shd w:val="clear" w:color="auto" w:fill="FFFFFF"/>
          <w:lang w:val="en-GB"/>
        </w:rPr>
      </w:pPr>
      <w:r w:rsidRPr="00F0202F">
        <w:rPr>
          <w:rStyle w:val="spellingerror"/>
          <w:rFonts w:ascii="Consolas" w:hAnsi="Consolas" w:cs="Calibri"/>
          <w:color w:val="000000"/>
          <w:sz w:val="22"/>
          <w:shd w:val="clear" w:color="auto" w:fill="FFFFFF"/>
          <w:lang w:val="en-GB"/>
        </w:rPr>
        <w:t xml:space="preserve">df </w:t>
      </w:r>
      <w:r w:rsidRPr="00F0202F">
        <w:rPr>
          <w:rStyle w:val="spellingerror"/>
          <w:rFonts w:ascii="Consolas" w:hAnsi="Consolas" w:cs="Calibri"/>
          <w:color w:val="000000"/>
          <w:sz w:val="22"/>
          <w:shd w:val="clear" w:color="auto" w:fill="FFFFFF"/>
          <w:lang w:val="en-GB"/>
        </w:rPr>
        <w:tab/>
      </w:r>
      <w:r w:rsidRPr="00F0202F">
        <w:rPr>
          <w:rStyle w:val="spellingerror"/>
          <w:rFonts w:cs="Times New Roman"/>
          <w:color w:val="000000"/>
          <w:szCs w:val="24"/>
          <w:shd w:val="clear" w:color="auto" w:fill="FFFFFF"/>
          <w:lang w:val="en-GB"/>
        </w:rPr>
        <w:t xml:space="preserve">A data frame containing uploaded user dataset (list of taxa in first column, followed by columns of abundances with sample names in </w:t>
      </w:r>
      <w:r w:rsidR="005F5DCF">
        <w:rPr>
          <w:rStyle w:val="spellingerror"/>
          <w:rFonts w:cs="Times New Roman"/>
          <w:color w:val="000000"/>
          <w:szCs w:val="24"/>
          <w:shd w:val="clear" w:color="auto" w:fill="FFFFFF"/>
          <w:lang w:val="en-GB"/>
        </w:rPr>
        <w:t xml:space="preserve">a </w:t>
      </w:r>
      <w:r w:rsidRPr="00F0202F">
        <w:rPr>
          <w:rStyle w:val="spellingerror"/>
          <w:rFonts w:cs="Times New Roman"/>
          <w:color w:val="000000"/>
          <w:szCs w:val="24"/>
          <w:shd w:val="clear" w:color="auto" w:fill="FFFFFF"/>
          <w:lang w:val="en-GB"/>
        </w:rPr>
        <w:t>header).</w:t>
      </w:r>
    </w:p>
    <w:p w14:paraId="4792D045" w14:textId="77777777" w:rsidR="00022FC9" w:rsidRPr="00F0202F" w:rsidRDefault="00022FC9" w:rsidP="00022FC9">
      <w:pPr>
        <w:rPr>
          <w:rStyle w:val="spellingerror"/>
          <w:rFonts w:ascii="Consolas" w:hAnsi="Consolas" w:cs="Calibri"/>
          <w:color w:val="000000"/>
          <w:sz w:val="22"/>
          <w:shd w:val="clear" w:color="auto" w:fill="FFFFFF"/>
          <w:lang w:val="en-GB"/>
        </w:rPr>
      </w:pPr>
    </w:p>
    <w:p w14:paraId="664CD309" w14:textId="6EDE2AC8" w:rsidR="00022FC9" w:rsidRPr="00F0202F" w:rsidRDefault="00022FC9" w:rsidP="00022FC9">
      <w:pPr>
        <w:ind w:left="2160" w:hanging="1440"/>
        <w:rPr>
          <w:rStyle w:val="spellingerror"/>
          <w:rFonts w:ascii="Consolas" w:hAnsi="Consolas" w:cs="Calibri"/>
          <w:color w:val="000000"/>
          <w:sz w:val="22"/>
          <w:shd w:val="clear" w:color="auto" w:fill="FFFFFF"/>
          <w:lang w:val="en-GB"/>
        </w:rPr>
      </w:pPr>
      <w:proofErr w:type="spellStart"/>
      <w:r w:rsidRPr="00F0202F">
        <w:rPr>
          <w:rStyle w:val="spellingerror"/>
          <w:rFonts w:ascii="Consolas" w:hAnsi="Consolas" w:cs="Calibri"/>
          <w:color w:val="000000"/>
          <w:sz w:val="22"/>
          <w:shd w:val="clear" w:color="auto" w:fill="FFFFFF"/>
          <w:lang w:val="en-GB"/>
        </w:rPr>
        <w:t>DBI_val</w:t>
      </w:r>
      <w:proofErr w:type="spellEnd"/>
      <w:r w:rsidRPr="00F0202F">
        <w:rPr>
          <w:rStyle w:val="spellingerror"/>
          <w:rFonts w:ascii="Consolas" w:hAnsi="Consolas" w:cs="Calibri"/>
          <w:color w:val="000000"/>
          <w:sz w:val="22"/>
          <w:shd w:val="clear" w:color="auto" w:fill="FFFFFF"/>
          <w:lang w:val="en-GB"/>
        </w:rPr>
        <w:t xml:space="preserve"> </w:t>
      </w:r>
      <w:r w:rsidRPr="00F0202F">
        <w:rPr>
          <w:rStyle w:val="spellingerror"/>
          <w:rFonts w:ascii="Consolas" w:hAnsi="Consolas" w:cs="Calibri"/>
          <w:color w:val="000000"/>
          <w:sz w:val="22"/>
          <w:shd w:val="clear" w:color="auto" w:fill="FFFFFF"/>
          <w:lang w:val="en-GB"/>
        </w:rPr>
        <w:tab/>
      </w:r>
      <w:r w:rsidRPr="00F0202F">
        <w:rPr>
          <w:rStyle w:val="spellingerror"/>
          <w:rFonts w:cs="Times New Roman"/>
          <w:color w:val="000000"/>
          <w:szCs w:val="24"/>
          <w:shd w:val="clear" w:color="auto" w:fill="FFFFFF"/>
          <w:lang w:val="en-GB"/>
        </w:rPr>
        <w:t>Indicates checklist which should be used for comparison. “CE” indicates the Central European checklist with DBI values. “SA” indicates the South African checklist with DBI values. “UD” indicates user defined/uploaded checklist.</w:t>
      </w:r>
    </w:p>
    <w:p w14:paraId="2C48F6A8" w14:textId="77777777" w:rsidR="00022FC9" w:rsidRPr="00F0202F" w:rsidRDefault="00022FC9" w:rsidP="00022FC9">
      <w:pPr>
        <w:rPr>
          <w:rStyle w:val="spellingerror"/>
          <w:rFonts w:ascii="Consolas" w:hAnsi="Consolas" w:cs="Calibri"/>
          <w:color w:val="000000"/>
          <w:sz w:val="22"/>
          <w:shd w:val="clear" w:color="auto" w:fill="FFFFFF"/>
          <w:lang w:val="en-GB"/>
        </w:rPr>
      </w:pPr>
    </w:p>
    <w:p w14:paraId="062B6493" w14:textId="5BDC1487" w:rsidR="00022FC9" w:rsidRPr="00F0202F" w:rsidRDefault="00022FC9" w:rsidP="00022FC9">
      <w:pPr>
        <w:ind w:left="2160" w:hanging="1440"/>
        <w:rPr>
          <w:rFonts w:cs="Times New Roman"/>
          <w:color w:val="000000"/>
          <w:szCs w:val="24"/>
          <w:shd w:val="clear" w:color="auto" w:fill="FFFFFF"/>
          <w:lang w:val="en-GB"/>
        </w:rPr>
      </w:pPr>
      <w:r w:rsidRPr="00F0202F">
        <w:rPr>
          <w:rStyle w:val="normaltextrun"/>
          <w:rFonts w:ascii="Calibri" w:hAnsi="Calibri" w:cs="Calibri"/>
          <w:color w:val="000000"/>
          <w:sz w:val="22"/>
          <w:bdr w:val="none" w:sz="0" w:space="0" w:color="auto" w:frame="1"/>
          <w:lang w:val="en-GB"/>
        </w:rPr>
        <w:t>DBI_UD</w:t>
      </w:r>
      <w:r w:rsidRPr="00F0202F">
        <w:rPr>
          <w:rStyle w:val="spellingerror"/>
          <w:rFonts w:ascii="Consolas" w:hAnsi="Consolas" w:cs="Calibri"/>
          <w:color w:val="000000"/>
          <w:sz w:val="22"/>
          <w:shd w:val="clear" w:color="auto" w:fill="FFFFFF"/>
          <w:lang w:val="en-GB"/>
        </w:rPr>
        <w:tab/>
      </w:r>
      <w:proofErr w:type="gramStart"/>
      <w:r w:rsidRPr="00F0202F">
        <w:rPr>
          <w:rStyle w:val="spellingerror"/>
          <w:rFonts w:cs="Times New Roman"/>
          <w:color w:val="000000"/>
          <w:szCs w:val="24"/>
          <w:shd w:val="clear" w:color="auto" w:fill="FFFFFF"/>
          <w:lang w:val="en-GB"/>
        </w:rPr>
        <w:t>In</w:t>
      </w:r>
      <w:proofErr w:type="gramEnd"/>
      <w:r w:rsidRPr="00F0202F">
        <w:rPr>
          <w:rStyle w:val="spellingerror"/>
          <w:rFonts w:cs="Times New Roman"/>
          <w:color w:val="000000"/>
          <w:szCs w:val="24"/>
          <w:shd w:val="clear" w:color="auto" w:fill="FFFFFF"/>
          <w:lang w:val="en-GB"/>
        </w:rPr>
        <w:t xml:space="preserve"> case, that “UD” is defined for the type, the name of user loaded data frame should be specified here.</w:t>
      </w:r>
    </w:p>
    <w:p w14:paraId="49BE1133" w14:textId="77777777" w:rsidR="00022FC9" w:rsidRPr="00F0202F" w:rsidRDefault="00022FC9" w:rsidP="00022FC9">
      <w:pPr>
        <w:ind w:firstLine="720"/>
        <w:rPr>
          <w:rFonts w:eastAsia="Times New Roman" w:cs="Times New Roman"/>
          <w:bCs/>
          <w:szCs w:val="24"/>
          <w:lang w:val="en-GB"/>
        </w:rPr>
      </w:pPr>
    </w:p>
    <w:p w14:paraId="1BA6BB67" w14:textId="77777777" w:rsidR="00022FC9" w:rsidRPr="00F0202F" w:rsidRDefault="00022FC9" w:rsidP="00022FC9">
      <w:pPr>
        <w:rPr>
          <w:rFonts w:eastAsia="Times New Roman" w:cs="Times New Roman"/>
          <w:b/>
          <w:szCs w:val="24"/>
          <w:lang w:val="en-GB"/>
        </w:rPr>
      </w:pPr>
      <w:r w:rsidRPr="00F0202F">
        <w:rPr>
          <w:rFonts w:eastAsia="Times New Roman" w:cs="Times New Roman"/>
          <w:b/>
          <w:szCs w:val="24"/>
          <w:lang w:val="en-GB"/>
        </w:rPr>
        <w:t>Value</w:t>
      </w:r>
    </w:p>
    <w:p w14:paraId="78340447" w14:textId="7AAEC454" w:rsidR="00022FC9" w:rsidRPr="00F0202F" w:rsidRDefault="00022FC9" w:rsidP="00022FC9">
      <w:pPr>
        <w:ind w:left="720"/>
        <w:rPr>
          <w:rFonts w:eastAsia="Times New Roman" w:cs="Times New Roman"/>
          <w:bCs/>
          <w:szCs w:val="24"/>
          <w:lang w:val="en-GB"/>
        </w:rPr>
      </w:pPr>
      <w:r w:rsidRPr="00F0202F">
        <w:rPr>
          <w:rFonts w:eastAsia="Times New Roman" w:cs="Times New Roman"/>
          <w:bCs/>
          <w:szCs w:val="24"/>
          <w:lang w:val="en-GB"/>
        </w:rPr>
        <w:t>A data frame consisting of user´s dataset and checklist of DBI values. In case, that “CE” or “SA” is defined for the type, there will be also columns with values of distribution, threat and sensitivity of specific species.</w:t>
      </w:r>
    </w:p>
    <w:p w14:paraId="1DAEB5BE" w14:textId="77777777" w:rsidR="00022FC9" w:rsidRPr="00F0202F" w:rsidRDefault="00022FC9" w:rsidP="00022FC9">
      <w:pPr>
        <w:ind w:left="720"/>
        <w:rPr>
          <w:rFonts w:eastAsia="Times New Roman" w:cs="Times New Roman"/>
          <w:bCs/>
          <w:szCs w:val="24"/>
          <w:lang w:val="en-GB"/>
        </w:rPr>
      </w:pPr>
    </w:p>
    <w:p w14:paraId="7E950FD3" w14:textId="77777777" w:rsidR="00022FC9" w:rsidRPr="00F0202F" w:rsidRDefault="00022FC9" w:rsidP="00022FC9">
      <w:pPr>
        <w:rPr>
          <w:rFonts w:eastAsia="Times New Roman" w:cs="Times New Roman"/>
          <w:b/>
          <w:szCs w:val="24"/>
          <w:lang w:val="en-GB"/>
        </w:rPr>
      </w:pPr>
      <w:r w:rsidRPr="00F0202F">
        <w:rPr>
          <w:rFonts w:eastAsia="Times New Roman" w:cs="Times New Roman"/>
          <w:b/>
          <w:szCs w:val="24"/>
          <w:lang w:val="en-GB"/>
        </w:rPr>
        <w:t>Example</w:t>
      </w:r>
    </w:p>
    <w:p w14:paraId="32D4E29B" w14:textId="4B162859" w:rsidR="00022FC9" w:rsidRPr="00F0202F" w:rsidRDefault="00022FC9" w:rsidP="00022FC9">
      <w:pPr>
        <w:ind w:left="720"/>
        <w:rPr>
          <w:rFonts w:ascii="Consolas" w:eastAsia="Times New Roman" w:hAnsi="Consolas" w:cs="Times New Roman"/>
          <w:sz w:val="22"/>
          <w:lang w:val="en-GB"/>
        </w:rPr>
      </w:pPr>
      <w:r w:rsidRPr="00F0202F">
        <w:rPr>
          <w:rFonts w:ascii="Consolas" w:eastAsia="Times New Roman" w:hAnsi="Consolas" w:cs="Times New Roman"/>
          <w:sz w:val="22"/>
          <w:lang w:val="en-GB"/>
        </w:rPr>
        <w:t xml:space="preserve"># Unification of Highway stormwater and control ponds dataset and Central European checklist with DBI values. Saved as </w:t>
      </w:r>
      <w:proofErr w:type="spellStart"/>
      <w:r w:rsidR="00836BB9">
        <w:rPr>
          <w:rFonts w:ascii="Consolas" w:eastAsia="Times New Roman" w:hAnsi="Consolas" w:cs="Times New Roman"/>
          <w:sz w:val="22"/>
          <w:lang w:val="en-GB"/>
        </w:rPr>
        <w:t>Stormwaters</w:t>
      </w:r>
      <w:r w:rsidR="005F5DCF">
        <w:rPr>
          <w:rFonts w:ascii="Consolas" w:eastAsia="Times New Roman" w:hAnsi="Consolas" w:cs="Times New Roman"/>
          <w:sz w:val="22"/>
          <w:lang w:val="en-GB"/>
        </w:rPr>
        <w:t>DBI</w:t>
      </w:r>
      <w:proofErr w:type="spellEnd"/>
      <w:r w:rsidRPr="00F0202F">
        <w:rPr>
          <w:rFonts w:ascii="Consolas" w:eastAsia="Times New Roman" w:hAnsi="Consolas" w:cs="Times New Roman"/>
          <w:sz w:val="22"/>
          <w:lang w:val="en-GB"/>
        </w:rPr>
        <w:t xml:space="preserve">. </w:t>
      </w:r>
    </w:p>
    <w:p w14:paraId="2C0628D4" w14:textId="77777777" w:rsidR="00022FC9" w:rsidRPr="00F0202F" w:rsidRDefault="00022FC9" w:rsidP="00022FC9">
      <w:pPr>
        <w:ind w:left="720"/>
        <w:rPr>
          <w:rFonts w:ascii="Consolas" w:eastAsia="Times New Roman" w:hAnsi="Consolas" w:cs="Times New Roman"/>
          <w:sz w:val="22"/>
          <w:lang w:val="en-GB"/>
        </w:rPr>
      </w:pPr>
    </w:p>
    <w:p w14:paraId="4D313353" w14:textId="75FAD195" w:rsidR="00022FC9" w:rsidRPr="00F0202F" w:rsidRDefault="00836BB9" w:rsidP="00022FC9">
      <w:pPr>
        <w:ind w:left="720"/>
        <w:rPr>
          <w:rFonts w:ascii="Consolas" w:eastAsia="Times New Roman" w:hAnsi="Consolas" w:cs="Times New Roman"/>
          <w:sz w:val="22"/>
          <w:lang w:val="en-GB"/>
        </w:rPr>
      </w:pPr>
      <w:proofErr w:type="spellStart"/>
      <w:r>
        <w:rPr>
          <w:rFonts w:ascii="Consolas" w:eastAsia="Times New Roman" w:hAnsi="Consolas" w:cs="Times New Roman"/>
          <w:sz w:val="22"/>
          <w:lang w:val="en-GB"/>
        </w:rPr>
        <w:t>Stormwaters</w:t>
      </w:r>
      <w:r w:rsidR="005F5DCF">
        <w:rPr>
          <w:rFonts w:ascii="Consolas" w:eastAsia="Times New Roman" w:hAnsi="Consolas" w:cs="Times New Roman"/>
          <w:sz w:val="22"/>
          <w:lang w:val="en-GB"/>
        </w:rPr>
        <w:t>DBI</w:t>
      </w:r>
      <w:proofErr w:type="spellEnd"/>
      <w:r w:rsidR="00022FC9" w:rsidRPr="00F0202F">
        <w:rPr>
          <w:rFonts w:ascii="Consolas" w:eastAsia="Times New Roman" w:hAnsi="Consolas" w:cs="Times New Roman"/>
          <w:sz w:val="22"/>
          <w:lang w:val="en-GB"/>
        </w:rPr>
        <w:t>&lt;-</w:t>
      </w:r>
      <w:proofErr w:type="spellStart"/>
      <w:proofErr w:type="gramStart"/>
      <w:r w:rsidR="00022FC9" w:rsidRPr="00F0202F">
        <w:rPr>
          <w:rFonts w:ascii="Consolas" w:eastAsia="Times New Roman" w:hAnsi="Consolas" w:cs="Times New Roman"/>
          <w:sz w:val="22"/>
          <w:lang w:val="en-GB"/>
        </w:rPr>
        <w:t>UniteData</w:t>
      </w:r>
      <w:proofErr w:type="spellEnd"/>
      <w:r w:rsidR="00022FC9" w:rsidRPr="00F0202F">
        <w:rPr>
          <w:rFonts w:ascii="Consolas" w:eastAsia="Times New Roman" w:hAnsi="Consolas" w:cs="Times New Roman"/>
          <w:sz w:val="22"/>
          <w:lang w:val="en-GB"/>
        </w:rPr>
        <w:t>(</w:t>
      </w:r>
      <w:proofErr w:type="gramEnd"/>
      <w:r>
        <w:rPr>
          <w:rFonts w:ascii="Consolas" w:eastAsia="Times New Roman" w:hAnsi="Consolas" w:cs="Times New Roman"/>
          <w:sz w:val="22"/>
          <w:lang w:val="en-GB"/>
        </w:rPr>
        <w:t>Stormwaters</w:t>
      </w:r>
      <w:r w:rsidR="00022FC9" w:rsidRPr="00F0202F">
        <w:rPr>
          <w:rFonts w:ascii="Consolas" w:eastAsia="Times New Roman" w:hAnsi="Consolas" w:cs="Times New Roman"/>
          <w:sz w:val="22"/>
          <w:lang w:val="en-GB"/>
        </w:rPr>
        <w:t xml:space="preserve">, </w:t>
      </w:r>
      <w:proofErr w:type="spellStart"/>
      <w:r w:rsidR="00022FC9" w:rsidRPr="00F0202F">
        <w:rPr>
          <w:rFonts w:ascii="Consolas" w:eastAsia="Times New Roman" w:hAnsi="Consolas" w:cs="Times New Roman"/>
          <w:sz w:val="22"/>
          <w:lang w:val="en-GB"/>
        </w:rPr>
        <w:t>DBI_val</w:t>
      </w:r>
      <w:proofErr w:type="spellEnd"/>
      <w:r w:rsidR="00022FC9" w:rsidRPr="00F0202F">
        <w:rPr>
          <w:rFonts w:ascii="Consolas" w:eastAsia="Times New Roman" w:hAnsi="Consolas" w:cs="Times New Roman"/>
          <w:sz w:val="22"/>
          <w:lang w:val="en-GB"/>
        </w:rPr>
        <w:t xml:space="preserve"> = "CE")</w:t>
      </w:r>
    </w:p>
    <w:p w14:paraId="2F262BB1" w14:textId="6667037C" w:rsidR="00022FC9" w:rsidRPr="00F0202F" w:rsidRDefault="00022FC9" w:rsidP="00022FC9">
      <w:pPr>
        <w:rPr>
          <w:rFonts w:ascii="Consolas" w:eastAsia="Times New Roman" w:hAnsi="Consolas" w:cs="Times New Roman"/>
          <w:sz w:val="22"/>
          <w:lang w:val="en-GB"/>
        </w:rPr>
      </w:pPr>
    </w:p>
    <w:p w14:paraId="52E071CC" w14:textId="0100F0CB" w:rsidR="00022FC9" w:rsidRPr="00F0202F" w:rsidRDefault="00022FC9" w:rsidP="00022FC9">
      <w:pPr>
        <w:pStyle w:val="Nadpis1"/>
        <w:pBdr>
          <w:top w:val="single" w:sz="4" w:space="1" w:color="auto"/>
          <w:bottom w:val="single" w:sz="4" w:space="1" w:color="auto"/>
        </w:pBdr>
        <w:ind w:left="2880" w:hanging="2880"/>
        <w:jc w:val="left"/>
        <w:rPr>
          <w:lang w:val="en-GB"/>
        </w:rPr>
      </w:pPr>
      <w:bookmarkStart w:id="42" w:name="_Toc117763508"/>
      <w:proofErr w:type="spellStart"/>
      <w:r w:rsidRPr="00F0202F">
        <w:rPr>
          <w:rFonts w:ascii="Consolas" w:hAnsi="Consolas" w:cs="Courier New"/>
          <w:b w:val="0"/>
          <w:bCs/>
          <w:lang w:val="en-GB"/>
        </w:rPr>
        <w:t>CalculateDBI</w:t>
      </w:r>
      <w:proofErr w:type="spellEnd"/>
      <w:r w:rsidRPr="00F0202F">
        <w:rPr>
          <w:lang w:val="en-GB"/>
        </w:rPr>
        <w:tab/>
      </w:r>
      <w:r w:rsidRPr="00F0202F">
        <w:rPr>
          <w:b w:val="0"/>
          <w:bCs/>
          <w:i/>
          <w:iCs/>
          <w:lang w:val="en-GB"/>
        </w:rPr>
        <w:t>Main function calculating set of DBI values for dragonfly communities</w:t>
      </w:r>
      <w:bookmarkEnd w:id="42"/>
    </w:p>
    <w:p w14:paraId="077A8311" w14:textId="77777777" w:rsidR="00022FC9" w:rsidRPr="00F0202F" w:rsidRDefault="00022FC9" w:rsidP="00022FC9">
      <w:pPr>
        <w:rPr>
          <w:rFonts w:eastAsia="Times New Roman" w:cs="Times New Roman"/>
          <w:b/>
          <w:szCs w:val="24"/>
          <w:lang w:val="en-GB"/>
        </w:rPr>
      </w:pPr>
    </w:p>
    <w:p w14:paraId="0202E27F" w14:textId="77777777" w:rsidR="00022FC9" w:rsidRPr="00F0202F" w:rsidRDefault="00022FC9" w:rsidP="00022FC9">
      <w:pPr>
        <w:rPr>
          <w:rFonts w:eastAsia="Times New Roman" w:cs="Times New Roman"/>
          <w:szCs w:val="24"/>
          <w:lang w:val="en-GB"/>
        </w:rPr>
      </w:pPr>
      <w:r w:rsidRPr="00F0202F">
        <w:rPr>
          <w:rFonts w:eastAsia="Times New Roman" w:cs="Times New Roman"/>
          <w:b/>
          <w:szCs w:val="24"/>
          <w:lang w:val="en-GB"/>
        </w:rPr>
        <w:t>Descriptions</w:t>
      </w:r>
    </w:p>
    <w:p w14:paraId="7B96BBB8" w14:textId="42A84F13" w:rsidR="00022FC9" w:rsidRPr="00F0202F" w:rsidRDefault="00022FC9" w:rsidP="00022FC9">
      <w:pPr>
        <w:ind w:left="720"/>
        <w:rPr>
          <w:rFonts w:eastAsia="Times New Roman" w:cs="Times New Roman"/>
          <w:szCs w:val="24"/>
          <w:lang w:val="en-GB"/>
        </w:rPr>
      </w:pPr>
      <w:r w:rsidRPr="00F0202F">
        <w:rPr>
          <w:rFonts w:eastAsia="Times New Roman" w:cs="Times New Roman"/>
          <w:szCs w:val="24"/>
          <w:lang w:val="en-GB"/>
        </w:rPr>
        <w:t>Calculates sum of DBI, mean of DBI, DBI potential, true DBI potential, and permutational DBI potential for dragonfly community samples.</w:t>
      </w:r>
    </w:p>
    <w:p w14:paraId="4DEE6E5C" w14:textId="77777777" w:rsidR="00022FC9" w:rsidRPr="00F0202F" w:rsidRDefault="00022FC9" w:rsidP="00022FC9">
      <w:pPr>
        <w:ind w:left="720"/>
        <w:rPr>
          <w:rFonts w:eastAsia="Times New Roman" w:cs="Times New Roman"/>
          <w:szCs w:val="24"/>
          <w:lang w:val="en-GB"/>
        </w:rPr>
      </w:pPr>
    </w:p>
    <w:p w14:paraId="60AC7BE6" w14:textId="77777777" w:rsidR="00022FC9" w:rsidRPr="00F0202F" w:rsidRDefault="00022FC9" w:rsidP="00022FC9">
      <w:pPr>
        <w:rPr>
          <w:rFonts w:eastAsia="Times New Roman" w:cs="Times New Roman"/>
          <w:szCs w:val="24"/>
          <w:lang w:val="en-GB"/>
        </w:rPr>
      </w:pPr>
      <w:r w:rsidRPr="00F0202F">
        <w:rPr>
          <w:rFonts w:eastAsia="Times New Roman" w:cs="Times New Roman"/>
          <w:b/>
          <w:szCs w:val="24"/>
          <w:lang w:val="en-GB"/>
        </w:rPr>
        <w:t>Usage</w:t>
      </w:r>
    </w:p>
    <w:p w14:paraId="541A22B6" w14:textId="29CDC80D" w:rsidR="00022FC9" w:rsidRPr="00F0202F" w:rsidRDefault="00022FC9" w:rsidP="00022FC9">
      <w:pPr>
        <w:ind w:firstLine="720"/>
        <w:rPr>
          <w:rStyle w:val="spellingerror"/>
          <w:rFonts w:ascii="Consolas" w:hAnsi="Consolas" w:cs="Calibri"/>
          <w:color w:val="000000"/>
          <w:sz w:val="22"/>
          <w:shd w:val="clear" w:color="auto" w:fill="FFFFFF"/>
          <w:lang w:val="en-GB"/>
        </w:rPr>
      </w:pPr>
      <w:proofErr w:type="spellStart"/>
      <w:proofErr w:type="gramStart"/>
      <w:r w:rsidRPr="00F0202F">
        <w:rPr>
          <w:rStyle w:val="spellingerror"/>
          <w:rFonts w:ascii="Consolas" w:hAnsi="Consolas" w:cs="Calibri"/>
          <w:color w:val="000000"/>
          <w:sz w:val="22"/>
          <w:shd w:val="clear" w:color="auto" w:fill="FFFFFF"/>
          <w:lang w:val="en-GB"/>
        </w:rPr>
        <w:t>CalculateDBI</w:t>
      </w:r>
      <w:proofErr w:type="spellEnd"/>
      <w:r w:rsidRPr="00F0202F">
        <w:rPr>
          <w:rStyle w:val="spellingerror"/>
          <w:rFonts w:ascii="Consolas" w:hAnsi="Consolas" w:cs="Calibri"/>
          <w:color w:val="000000"/>
          <w:sz w:val="22"/>
          <w:shd w:val="clear" w:color="auto" w:fill="FFFFFF"/>
          <w:lang w:val="en-GB"/>
        </w:rPr>
        <w:t>(</w:t>
      </w:r>
      <w:proofErr w:type="gramEnd"/>
      <w:r w:rsidRPr="00F0202F">
        <w:rPr>
          <w:rStyle w:val="spellingerror"/>
          <w:rFonts w:ascii="Consolas" w:hAnsi="Consolas" w:cs="Calibri"/>
          <w:color w:val="000000"/>
          <w:sz w:val="22"/>
          <w:shd w:val="clear" w:color="auto" w:fill="FFFFFF"/>
          <w:lang w:val="en-GB"/>
        </w:rPr>
        <w:t xml:space="preserve">df, </w:t>
      </w:r>
      <w:proofErr w:type="spellStart"/>
      <w:r w:rsidRPr="00F0202F">
        <w:rPr>
          <w:rStyle w:val="spellingerror"/>
          <w:rFonts w:ascii="Consolas" w:hAnsi="Consolas" w:cs="Calibri"/>
          <w:color w:val="000000"/>
          <w:sz w:val="22"/>
          <w:shd w:val="clear" w:color="auto" w:fill="FFFFFF"/>
          <w:lang w:val="en-GB"/>
        </w:rPr>
        <w:t>DBI_val</w:t>
      </w:r>
      <w:proofErr w:type="spellEnd"/>
      <w:r w:rsidRPr="00F0202F">
        <w:rPr>
          <w:rStyle w:val="spellingerror"/>
          <w:rFonts w:ascii="Consolas" w:hAnsi="Consolas" w:cs="Calibri"/>
          <w:color w:val="000000"/>
          <w:sz w:val="22"/>
          <w:shd w:val="clear" w:color="auto" w:fill="FFFFFF"/>
          <w:lang w:val="en-GB"/>
        </w:rPr>
        <w:t xml:space="preserve">, DBI_UD, </w:t>
      </w:r>
      <w:proofErr w:type="spellStart"/>
      <w:r w:rsidRPr="00F0202F">
        <w:rPr>
          <w:rStyle w:val="spellingerror"/>
          <w:rFonts w:ascii="Consolas" w:hAnsi="Consolas" w:cs="Calibri"/>
          <w:color w:val="000000"/>
          <w:sz w:val="22"/>
          <w:shd w:val="clear" w:color="auto" w:fill="FFFFFF"/>
          <w:lang w:val="en-GB"/>
        </w:rPr>
        <w:t>NAval</w:t>
      </w:r>
      <w:proofErr w:type="spellEnd"/>
      <w:r w:rsidRPr="00F0202F">
        <w:rPr>
          <w:rStyle w:val="spellingerror"/>
          <w:rFonts w:ascii="Consolas" w:hAnsi="Consolas" w:cs="Calibri"/>
          <w:color w:val="000000"/>
          <w:sz w:val="22"/>
          <w:shd w:val="clear" w:color="auto" w:fill="FFFFFF"/>
          <w:lang w:val="en-GB"/>
        </w:rPr>
        <w:t>=F, sim=10000)</w:t>
      </w:r>
      <w:r w:rsidRPr="00F0202F">
        <w:rPr>
          <w:rStyle w:val="spellingerror"/>
          <w:rFonts w:ascii="Consolas" w:hAnsi="Consolas" w:cs="Calibri"/>
          <w:color w:val="000000"/>
          <w:sz w:val="22"/>
          <w:shd w:val="clear" w:color="auto" w:fill="FFFFFF"/>
          <w:lang w:val="en-GB"/>
        </w:rPr>
        <w:tab/>
      </w:r>
    </w:p>
    <w:p w14:paraId="09B27923" w14:textId="77777777" w:rsidR="00022FC9" w:rsidRPr="00F0202F" w:rsidRDefault="00022FC9" w:rsidP="00022FC9">
      <w:pPr>
        <w:ind w:firstLine="720"/>
        <w:rPr>
          <w:rStyle w:val="spellingerror"/>
          <w:rFonts w:ascii="Consolas" w:hAnsi="Consolas" w:cs="Calibri"/>
          <w:color w:val="000000"/>
          <w:sz w:val="22"/>
          <w:shd w:val="clear" w:color="auto" w:fill="FFFFFF"/>
          <w:lang w:val="en-GB"/>
        </w:rPr>
      </w:pPr>
    </w:p>
    <w:p w14:paraId="1EDDDF1A" w14:textId="77777777" w:rsidR="00022FC9" w:rsidRPr="00F0202F" w:rsidRDefault="00022FC9" w:rsidP="00022FC9">
      <w:pPr>
        <w:rPr>
          <w:rFonts w:eastAsia="Times New Roman" w:cs="Times New Roman"/>
          <w:b/>
          <w:szCs w:val="24"/>
          <w:lang w:val="en-GB"/>
        </w:rPr>
      </w:pPr>
      <w:r w:rsidRPr="00F0202F">
        <w:rPr>
          <w:rFonts w:eastAsia="Times New Roman" w:cs="Times New Roman"/>
          <w:b/>
          <w:szCs w:val="24"/>
          <w:lang w:val="en-GB"/>
        </w:rPr>
        <w:t>Arguments</w:t>
      </w:r>
    </w:p>
    <w:p w14:paraId="40C4A271" w14:textId="19EA60B4" w:rsidR="00022FC9" w:rsidRPr="00F0202F" w:rsidRDefault="00022FC9" w:rsidP="00022FC9">
      <w:pPr>
        <w:ind w:left="2160" w:hanging="1440"/>
        <w:rPr>
          <w:rStyle w:val="spellingerror"/>
          <w:rFonts w:cs="Times New Roman"/>
          <w:color w:val="000000"/>
          <w:szCs w:val="24"/>
          <w:shd w:val="clear" w:color="auto" w:fill="FFFFFF"/>
          <w:lang w:val="en-GB"/>
        </w:rPr>
      </w:pPr>
      <w:r w:rsidRPr="00F0202F">
        <w:rPr>
          <w:rStyle w:val="spellingerror"/>
          <w:rFonts w:ascii="Consolas" w:hAnsi="Consolas" w:cs="Calibri"/>
          <w:color w:val="000000"/>
          <w:sz w:val="22"/>
          <w:shd w:val="clear" w:color="auto" w:fill="FFFFFF"/>
          <w:lang w:val="en-GB"/>
        </w:rPr>
        <w:t xml:space="preserve">df </w:t>
      </w:r>
      <w:r w:rsidRPr="00F0202F">
        <w:rPr>
          <w:rStyle w:val="spellingerror"/>
          <w:rFonts w:ascii="Consolas" w:hAnsi="Consolas" w:cs="Calibri"/>
          <w:color w:val="000000"/>
          <w:sz w:val="22"/>
          <w:shd w:val="clear" w:color="auto" w:fill="FFFFFF"/>
          <w:lang w:val="en-GB"/>
        </w:rPr>
        <w:tab/>
      </w:r>
      <w:r w:rsidRPr="00F0202F">
        <w:rPr>
          <w:rStyle w:val="spellingerror"/>
          <w:rFonts w:cs="Times New Roman"/>
          <w:color w:val="000000"/>
          <w:szCs w:val="24"/>
          <w:shd w:val="clear" w:color="auto" w:fill="FFFFFF"/>
          <w:lang w:val="en-GB"/>
        </w:rPr>
        <w:t xml:space="preserve">A data frame created by </w:t>
      </w:r>
      <w:r w:rsidR="002B4F64">
        <w:rPr>
          <w:rStyle w:val="spellingerror"/>
          <w:rFonts w:cs="Times New Roman"/>
          <w:color w:val="000000"/>
          <w:szCs w:val="24"/>
          <w:shd w:val="clear" w:color="auto" w:fill="FFFFFF"/>
          <w:lang w:val="en-GB"/>
        </w:rPr>
        <w:t>“</w:t>
      </w:r>
      <w:proofErr w:type="spellStart"/>
      <w:r w:rsidRPr="00F0202F">
        <w:rPr>
          <w:rStyle w:val="spellingerror"/>
          <w:rFonts w:cs="Times New Roman"/>
          <w:color w:val="000000"/>
          <w:szCs w:val="24"/>
          <w:shd w:val="clear" w:color="auto" w:fill="FFFFFF"/>
          <w:lang w:val="en-GB"/>
        </w:rPr>
        <w:t>UniteData</w:t>
      </w:r>
      <w:proofErr w:type="spellEnd"/>
      <w:r w:rsidR="002B4F64">
        <w:rPr>
          <w:rStyle w:val="spellingerror"/>
          <w:rFonts w:cs="Times New Roman"/>
          <w:color w:val="000000"/>
          <w:szCs w:val="24"/>
          <w:shd w:val="clear" w:color="auto" w:fill="FFFFFF"/>
          <w:lang w:val="en-GB"/>
        </w:rPr>
        <w:t>”</w:t>
      </w:r>
      <w:r w:rsidRPr="00F0202F">
        <w:rPr>
          <w:rStyle w:val="spellingerror"/>
          <w:rFonts w:cs="Times New Roman"/>
          <w:color w:val="000000"/>
          <w:szCs w:val="24"/>
          <w:shd w:val="clear" w:color="auto" w:fill="FFFFFF"/>
          <w:lang w:val="en-GB"/>
        </w:rPr>
        <w:t xml:space="preserve"> function, containing a list of taxa in the first column, followed by the columns of distribution, threat and sensitivity</w:t>
      </w:r>
      <w:ins w:id="43" w:author="Pyszko Petr" w:date="2022-11-03T16:53:00Z">
        <w:r w:rsidR="00092595">
          <w:rPr>
            <w:rStyle w:val="spellingerror"/>
            <w:rFonts w:cs="Times New Roman"/>
            <w:color w:val="000000"/>
            <w:szCs w:val="24"/>
            <w:shd w:val="clear" w:color="auto" w:fill="FFFFFF"/>
            <w:lang w:val="en-GB"/>
          </w:rPr>
          <w:t xml:space="preserve"> </w:t>
        </w:r>
        <w:proofErr w:type="spellStart"/>
        <w:r w:rsidR="00092595">
          <w:rPr>
            <w:rStyle w:val="spellingerror"/>
            <w:rFonts w:cs="Times New Roman"/>
            <w:color w:val="000000"/>
            <w:szCs w:val="24"/>
            <w:shd w:val="clear" w:color="auto" w:fill="FFFFFF"/>
            <w:lang w:val="en-GB"/>
          </w:rPr>
          <w:t>subindices</w:t>
        </w:r>
        <w:proofErr w:type="spellEnd"/>
        <w:r w:rsidR="00092595">
          <w:rPr>
            <w:rStyle w:val="spellingerror"/>
            <w:rFonts w:cs="Times New Roman"/>
            <w:color w:val="000000"/>
            <w:szCs w:val="24"/>
            <w:shd w:val="clear" w:color="auto" w:fill="FFFFFF"/>
            <w:lang w:val="en-GB"/>
          </w:rPr>
          <w:t xml:space="preserve"> of D</w:t>
        </w:r>
      </w:ins>
      <w:ins w:id="44" w:author="Pyszko Petr" w:date="2022-11-03T16:54:00Z">
        <w:r w:rsidR="00092595">
          <w:rPr>
            <w:rStyle w:val="spellingerror"/>
            <w:rFonts w:cs="Times New Roman"/>
            <w:color w:val="000000"/>
            <w:szCs w:val="24"/>
            <w:shd w:val="clear" w:color="auto" w:fill="FFFFFF"/>
            <w:lang w:val="en-GB"/>
          </w:rPr>
          <w:t>BI</w:t>
        </w:r>
      </w:ins>
      <w:r w:rsidRPr="00F0202F">
        <w:rPr>
          <w:rStyle w:val="spellingerror"/>
          <w:rFonts w:cs="Times New Roman"/>
          <w:color w:val="000000"/>
          <w:szCs w:val="24"/>
          <w:shd w:val="clear" w:color="auto" w:fill="FFFFFF"/>
          <w:lang w:val="en-GB"/>
        </w:rPr>
        <w:t xml:space="preserve"> (in case </w:t>
      </w:r>
      <w:r w:rsidR="001322A6">
        <w:rPr>
          <w:rStyle w:val="spellingerror"/>
          <w:rFonts w:cs="Times New Roman"/>
          <w:color w:val="000000"/>
          <w:szCs w:val="24"/>
          <w:shd w:val="clear" w:color="auto" w:fill="FFFFFF"/>
          <w:lang w:val="en-GB"/>
        </w:rPr>
        <w:t xml:space="preserve">of </w:t>
      </w:r>
      <w:r w:rsidRPr="00F0202F">
        <w:rPr>
          <w:rStyle w:val="spellingerror"/>
          <w:rFonts w:cs="Times New Roman"/>
          <w:color w:val="000000"/>
          <w:szCs w:val="24"/>
          <w:shd w:val="clear" w:color="auto" w:fill="FFFFFF"/>
          <w:lang w:val="en-GB"/>
        </w:rPr>
        <w:t>use</w:t>
      </w:r>
      <w:r w:rsidR="001322A6">
        <w:rPr>
          <w:rStyle w:val="spellingerror"/>
          <w:rFonts w:cs="Times New Roman"/>
          <w:color w:val="000000"/>
          <w:szCs w:val="24"/>
          <w:shd w:val="clear" w:color="auto" w:fill="FFFFFF"/>
          <w:lang w:val="en-GB"/>
        </w:rPr>
        <w:t xml:space="preserve"> of</w:t>
      </w:r>
      <w:r w:rsidRPr="00F0202F">
        <w:rPr>
          <w:rStyle w:val="spellingerror"/>
          <w:rFonts w:cs="Times New Roman"/>
          <w:color w:val="000000"/>
          <w:szCs w:val="24"/>
          <w:shd w:val="clear" w:color="auto" w:fill="FFFFFF"/>
          <w:lang w:val="en-GB"/>
        </w:rPr>
        <w:t xml:space="preserve"> package´s checklist</w:t>
      </w:r>
      <w:r w:rsidR="001322A6">
        <w:rPr>
          <w:rStyle w:val="spellingerror"/>
          <w:rFonts w:cs="Times New Roman"/>
          <w:color w:val="000000"/>
          <w:szCs w:val="24"/>
          <w:shd w:val="clear" w:color="auto" w:fill="FFFFFF"/>
          <w:lang w:val="en-GB"/>
        </w:rPr>
        <w:t xml:space="preserve"> in </w:t>
      </w:r>
      <w:r w:rsidR="002B4F64">
        <w:rPr>
          <w:rStyle w:val="spellingerror"/>
          <w:rFonts w:cs="Times New Roman"/>
          <w:color w:val="000000"/>
          <w:szCs w:val="24"/>
          <w:shd w:val="clear" w:color="auto" w:fill="FFFFFF"/>
          <w:lang w:val="en-GB"/>
        </w:rPr>
        <w:t>“</w:t>
      </w:r>
      <w:proofErr w:type="spellStart"/>
      <w:r w:rsidR="001322A6">
        <w:rPr>
          <w:rStyle w:val="spellingerror"/>
          <w:rFonts w:cs="Times New Roman"/>
          <w:color w:val="000000"/>
          <w:szCs w:val="24"/>
          <w:shd w:val="clear" w:color="auto" w:fill="FFFFFF"/>
          <w:lang w:val="en-GB"/>
        </w:rPr>
        <w:t>UniteData</w:t>
      </w:r>
      <w:proofErr w:type="spellEnd"/>
      <w:r w:rsidR="002B4F64">
        <w:rPr>
          <w:rStyle w:val="spellingerror"/>
          <w:rFonts w:cs="Times New Roman"/>
          <w:color w:val="000000"/>
          <w:szCs w:val="24"/>
          <w:shd w:val="clear" w:color="auto" w:fill="FFFFFF"/>
          <w:lang w:val="en-GB"/>
        </w:rPr>
        <w:t>”</w:t>
      </w:r>
      <w:r w:rsidR="001322A6">
        <w:rPr>
          <w:rStyle w:val="spellingerror"/>
          <w:rFonts w:cs="Times New Roman"/>
          <w:color w:val="000000"/>
          <w:szCs w:val="24"/>
          <w:shd w:val="clear" w:color="auto" w:fill="FFFFFF"/>
          <w:lang w:val="en-GB"/>
        </w:rPr>
        <w:t xml:space="preserve"> function</w:t>
      </w:r>
      <w:r w:rsidRPr="00F0202F">
        <w:rPr>
          <w:rStyle w:val="spellingerror"/>
          <w:rFonts w:cs="Times New Roman"/>
          <w:color w:val="000000"/>
          <w:szCs w:val="24"/>
          <w:shd w:val="clear" w:color="auto" w:fill="FFFFFF"/>
          <w:lang w:val="en-GB"/>
        </w:rPr>
        <w:t xml:space="preserve">), by the column of DBI values and columns of abundances with sample names in </w:t>
      </w:r>
      <w:r w:rsidR="001322A6">
        <w:rPr>
          <w:rStyle w:val="spellingerror"/>
          <w:rFonts w:cs="Times New Roman"/>
          <w:color w:val="000000"/>
          <w:szCs w:val="24"/>
          <w:shd w:val="clear" w:color="auto" w:fill="FFFFFF"/>
          <w:lang w:val="en-GB"/>
        </w:rPr>
        <w:t xml:space="preserve">the </w:t>
      </w:r>
      <w:r w:rsidRPr="00F0202F">
        <w:rPr>
          <w:rStyle w:val="spellingerror"/>
          <w:rFonts w:cs="Times New Roman"/>
          <w:color w:val="000000"/>
          <w:szCs w:val="24"/>
          <w:shd w:val="clear" w:color="auto" w:fill="FFFFFF"/>
          <w:lang w:val="en-GB"/>
        </w:rPr>
        <w:t>row</w:t>
      </w:r>
      <w:r w:rsidR="001322A6">
        <w:rPr>
          <w:rStyle w:val="spellingerror"/>
          <w:rFonts w:cs="Times New Roman"/>
          <w:color w:val="000000"/>
          <w:szCs w:val="24"/>
          <w:shd w:val="clear" w:color="auto" w:fill="FFFFFF"/>
          <w:lang w:val="en-GB"/>
        </w:rPr>
        <w:t>s</w:t>
      </w:r>
      <w:r w:rsidRPr="00F0202F">
        <w:rPr>
          <w:rStyle w:val="spellingerror"/>
          <w:rFonts w:cs="Times New Roman"/>
          <w:color w:val="000000"/>
          <w:szCs w:val="24"/>
          <w:shd w:val="clear" w:color="auto" w:fill="FFFFFF"/>
          <w:lang w:val="en-GB"/>
        </w:rPr>
        <w:t>.</w:t>
      </w:r>
    </w:p>
    <w:p w14:paraId="52989327" w14:textId="77777777" w:rsidR="00022FC9" w:rsidRPr="00F0202F" w:rsidRDefault="00022FC9" w:rsidP="00022FC9">
      <w:pPr>
        <w:rPr>
          <w:rStyle w:val="spellingerror"/>
          <w:rFonts w:ascii="Consolas" w:hAnsi="Consolas" w:cs="Calibri"/>
          <w:color w:val="000000"/>
          <w:sz w:val="22"/>
          <w:shd w:val="clear" w:color="auto" w:fill="FFFFFF"/>
          <w:lang w:val="en-GB"/>
        </w:rPr>
      </w:pPr>
    </w:p>
    <w:p w14:paraId="425231A9" w14:textId="711F211D" w:rsidR="00022FC9" w:rsidRPr="00F0202F" w:rsidRDefault="00022FC9" w:rsidP="00022FC9">
      <w:pPr>
        <w:ind w:left="2160" w:hanging="1440"/>
        <w:rPr>
          <w:rStyle w:val="spellingerror"/>
          <w:rFonts w:ascii="Consolas" w:hAnsi="Consolas" w:cs="Calibri"/>
          <w:color w:val="000000"/>
          <w:sz w:val="22"/>
          <w:shd w:val="clear" w:color="auto" w:fill="FFFFFF"/>
          <w:lang w:val="en-GB"/>
        </w:rPr>
      </w:pPr>
      <w:proofErr w:type="spellStart"/>
      <w:r w:rsidRPr="00F0202F">
        <w:rPr>
          <w:rStyle w:val="spellingerror"/>
          <w:rFonts w:ascii="Consolas" w:hAnsi="Consolas" w:cs="Calibri"/>
          <w:color w:val="000000"/>
          <w:sz w:val="22"/>
          <w:shd w:val="clear" w:color="auto" w:fill="FFFFFF"/>
          <w:lang w:val="en-GB"/>
        </w:rPr>
        <w:t>DBI_val</w:t>
      </w:r>
      <w:proofErr w:type="spellEnd"/>
      <w:r w:rsidRPr="00F0202F">
        <w:rPr>
          <w:rStyle w:val="spellingerror"/>
          <w:rFonts w:ascii="Consolas" w:hAnsi="Consolas" w:cs="Calibri"/>
          <w:color w:val="000000"/>
          <w:sz w:val="22"/>
          <w:shd w:val="clear" w:color="auto" w:fill="FFFFFF"/>
          <w:lang w:val="en-GB"/>
        </w:rPr>
        <w:t xml:space="preserve"> </w:t>
      </w:r>
      <w:r w:rsidRPr="00F0202F">
        <w:rPr>
          <w:rStyle w:val="spellingerror"/>
          <w:rFonts w:ascii="Consolas" w:hAnsi="Consolas" w:cs="Calibri"/>
          <w:color w:val="000000"/>
          <w:sz w:val="22"/>
          <w:shd w:val="clear" w:color="auto" w:fill="FFFFFF"/>
          <w:lang w:val="en-GB"/>
        </w:rPr>
        <w:tab/>
      </w:r>
      <w:r w:rsidRPr="00F0202F">
        <w:rPr>
          <w:rStyle w:val="spellingerror"/>
          <w:rFonts w:cs="Times New Roman"/>
          <w:color w:val="000000"/>
          <w:szCs w:val="24"/>
          <w:shd w:val="clear" w:color="auto" w:fill="FFFFFF"/>
          <w:lang w:val="en-GB"/>
        </w:rPr>
        <w:t>Indicates checklist which should be used for comparison. “CE” indicates the Central European checklist with DBI values. “SA” indicates the South African checklist with DBI values. “UD” indicates user defined/uploaded checklist.</w:t>
      </w:r>
    </w:p>
    <w:p w14:paraId="6647E8D9" w14:textId="77777777" w:rsidR="00022FC9" w:rsidRPr="00F0202F" w:rsidRDefault="00022FC9" w:rsidP="00022FC9">
      <w:pPr>
        <w:rPr>
          <w:rStyle w:val="spellingerror"/>
          <w:rFonts w:ascii="Consolas" w:hAnsi="Consolas" w:cs="Calibri"/>
          <w:color w:val="000000"/>
          <w:sz w:val="22"/>
          <w:shd w:val="clear" w:color="auto" w:fill="FFFFFF"/>
          <w:lang w:val="en-GB"/>
        </w:rPr>
      </w:pPr>
    </w:p>
    <w:p w14:paraId="6FBCBF78" w14:textId="17ECF687" w:rsidR="00022FC9" w:rsidRPr="00F0202F" w:rsidRDefault="00022FC9" w:rsidP="00022FC9">
      <w:pPr>
        <w:ind w:left="2160" w:hanging="1440"/>
        <w:rPr>
          <w:rStyle w:val="spellingerror"/>
          <w:rFonts w:cs="Times New Roman"/>
          <w:color w:val="000000"/>
          <w:szCs w:val="24"/>
          <w:shd w:val="clear" w:color="auto" w:fill="FFFFFF"/>
          <w:lang w:val="en-GB"/>
        </w:rPr>
      </w:pPr>
      <w:r w:rsidRPr="00F0202F">
        <w:rPr>
          <w:rStyle w:val="normaltextrun"/>
          <w:rFonts w:ascii="Calibri" w:hAnsi="Calibri" w:cs="Calibri"/>
          <w:color w:val="000000"/>
          <w:sz w:val="22"/>
          <w:bdr w:val="none" w:sz="0" w:space="0" w:color="auto" w:frame="1"/>
          <w:lang w:val="en-GB"/>
        </w:rPr>
        <w:t>DBI_UD</w:t>
      </w:r>
      <w:r w:rsidRPr="00F0202F">
        <w:rPr>
          <w:rStyle w:val="spellingerror"/>
          <w:rFonts w:ascii="Consolas" w:hAnsi="Consolas" w:cs="Calibri"/>
          <w:color w:val="000000"/>
          <w:sz w:val="22"/>
          <w:shd w:val="clear" w:color="auto" w:fill="FFFFFF"/>
          <w:lang w:val="en-GB"/>
        </w:rPr>
        <w:tab/>
      </w:r>
      <w:proofErr w:type="gramStart"/>
      <w:r w:rsidRPr="00F0202F">
        <w:rPr>
          <w:rStyle w:val="spellingerror"/>
          <w:rFonts w:cs="Times New Roman"/>
          <w:color w:val="000000"/>
          <w:szCs w:val="24"/>
          <w:shd w:val="clear" w:color="auto" w:fill="FFFFFF"/>
          <w:lang w:val="en-GB"/>
        </w:rPr>
        <w:t>In</w:t>
      </w:r>
      <w:proofErr w:type="gramEnd"/>
      <w:r w:rsidRPr="00F0202F">
        <w:rPr>
          <w:rStyle w:val="spellingerror"/>
          <w:rFonts w:cs="Times New Roman"/>
          <w:color w:val="000000"/>
          <w:szCs w:val="24"/>
          <w:shd w:val="clear" w:color="auto" w:fill="FFFFFF"/>
          <w:lang w:val="en-GB"/>
        </w:rPr>
        <w:t xml:space="preserve"> case, that “UD” is defined for the type, the name of user loaded data frame should be specified here.</w:t>
      </w:r>
    </w:p>
    <w:p w14:paraId="78BA4DB7" w14:textId="1E4459EC" w:rsidR="009D6F92" w:rsidRPr="00F0202F" w:rsidRDefault="009D6F92" w:rsidP="00022FC9">
      <w:pPr>
        <w:ind w:left="2160" w:hanging="1440"/>
        <w:rPr>
          <w:rFonts w:cs="Times New Roman"/>
          <w:color w:val="000000"/>
          <w:szCs w:val="24"/>
          <w:shd w:val="clear" w:color="auto" w:fill="FFFFFF"/>
          <w:lang w:val="en-GB"/>
        </w:rPr>
      </w:pPr>
    </w:p>
    <w:p w14:paraId="4002652F" w14:textId="25FAA918" w:rsidR="009D6F92" w:rsidRPr="00F0202F" w:rsidRDefault="009D6F92" w:rsidP="009D6F92">
      <w:pPr>
        <w:ind w:left="2160" w:hanging="1440"/>
        <w:rPr>
          <w:rFonts w:cs="Times New Roman"/>
          <w:color w:val="000000"/>
          <w:szCs w:val="24"/>
          <w:shd w:val="clear" w:color="auto" w:fill="FFFFFF"/>
          <w:lang w:val="en-GB"/>
        </w:rPr>
      </w:pPr>
      <w:proofErr w:type="spellStart"/>
      <w:r w:rsidRPr="00F0202F">
        <w:rPr>
          <w:rStyle w:val="normaltextrun"/>
          <w:rFonts w:ascii="Calibri" w:hAnsi="Calibri" w:cs="Calibri"/>
          <w:color w:val="000000"/>
          <w:sz w:val="22"/>
          <w:bdr w:val="none" w:sz="0" w:space="0" w:color="auto" w:frame="1"/>
          <w:lang w:val="en-GB"/>
        </w:rPr>
        <w:t>NAval</w:t>
      </w:r>
      <w:proofErr w:type="spellEnd"/>
      <w:r w:rsidRPr="00F0202F">
        <w:rPr>
          <w:rStyle w:val="spellingerror"/>
          <w:rFonts w:ascii="Consolas" w:hAnsi="Consolas" w:cs="Calibri"/>
          <w:color w:val="000000"/>
          <w:sz w:val="22"/>
          <w:shd w:val="clear" w:color="auto" w:fill="FFFFFF"/>
          <w:lang w:val="en-GB"/>
        </w:rPr>
        <w:tab/>
      </w:r>
      <w:r w:rsidRPr="00F0202F">
        <w:rPr>
          <w:rStyle w:val="spellingerror"/>
          <w:rFonts w:cs="Times New Roman"/>
          <w:color w:val="000000"/>
          <w:szCs w:val="24"/>
          <w:shd w:val="clear" w:color="auto" w:fill="FFFFFF"/>
          <w:lang w:val="en-GB"/>
        </w:rPr>
        <w:t>Logical, true in case of NA values in user</w:t>
      </w:r>
      <w:r w:rsidR="001322A6">
        <w:rPr>
          <w:rStyle w:val="spellingerror"/>
          <w:rFonts w:cs="Times New Roman"/>
          <w:color w:val="000000"/>
          <w:szCs w:val="24"/>
          <w:shd w:val="clear" w:color="auto" w:fill="FFFFFF"/>
          <w:lang w:val="en-GB"/>
        </w:rPr>
        <w:t xml:space="preserve"> </w:t>
      </w:r>
      <w:r w:rsidRPr="00F0202F">
        <w:rPr>
          <w:rStyle w:val="spellingerror"/>
          <w:rFonts w:cs="Times New Roman"/>
          <w:color w:val="000000"/>
          <w:szCs w:val="24"/>
          <w:shd w:val="clear" w:color="auto" w:fill="FFFFFF"/>
          <w:lang w:val="en-GB"/>
        </w:rPr>
        <w:t>defined checklist.</w:t>
      </w:r>
    </w:p>
    <w:p w14:paraId="3F3A70B3" w14:textId="36F093F7" w:rsidR="009D6F92" w:rsidRPr="00F0202F" w:rsidRDefault="009D6F92" w:rsidP="00022FC9">
      <w:pPr>
        <w:ind w:left="2160" w:hanging="1440"/>
        <w:rPr>
          <w:rFonts w:cs="Times New Roman"/>
          <w:color w:val="000000"/>
          <w:szCs w:val="24"/>
          <w:shd w:val="clear" w:color="auto" w:fill="FFFFFF"/>
          <w:lang w:val="en-GB"/>
        </w:rPr>
      </w:pPr>
    </w:p>
    <w:p w14:paraId="4FD74271" w14:textId="63B47FB9" w:rsidR="009D6F92" w:rsidRDefault="009D6F92" w:rsidP="009D6F92">
      <w:pPr>
        <w:ind w:left="2160" w:hanging="1440"/>
        <w:rPr>
          <w:rStyle w:val="spellingerror"/>
          <w:rFonts w:cs="Times New Roman"/>
          <w:color w:val="000000"/>
          <w:szCs w:val="24"/>
          <w:shd w:val="clear" w:color="auto" w:fill="FFFFFF"/>
          <w:lang w:val="en-GB"/>
        </w:rPr>
      </w:pPr>
      <w:r w:rsidRPr="00F0202F">
        <w:rPr>
          <w:rStyle w:val="normaltextrun"/>
          <w:rFonts w:ascii="Calibri" w:hAnsi="Calibri" w:cs="Calibri"/>
          <w:color w:val="000000"/>
          <w:sz w:val="22"/>
          <w:bdr w:val="none" w:sz="0" w:space="0" w:color="auto" w:frame="1"/>
          <w:lang w:val="en-GB"/>
        </w:rPr>
        <w:t>sim</w:t>
      </w:r>
      <w:r w:rsidRPr="00F0202F">
        <w:rPr>
          <w:rStyle w:val="spellingerror"/>
          <w:rFonts w:ascii="Consolas" w:hAnsi="Consolas" w:cs="Calibri"/>
          <w:color w:val="000000"/>
          <w:sz w:val="22"/>
          <w:shd w:val="clear" w:color="auto" w:fill="FFFFFF"/>
          <w:lang w:val="en-GB"/>
        </w:rPr>
        <w:tab/>
      </w:r>
      <w:proofErr w:type="gramStart"/>
      <w:r w:rsidRPr="00F0202F">
        <w:rPr>
          <w:rStyle w:val="spellingerror"/>
          <w:rFonts w:cs="Times New Roman"/>
          <w:color w:val="000000"/>
          <w:szCs w:val="24"/>
          <w:shd w:val="clear" w:color="auto" w:fill="FFFFFF"/>
          <w:lang w:val="en-GB"/>
        </w:rPr>
        <w:t>The</w:t>
      </w:r>
      <w:proofErr w:type="gramEnd"/>
      <w:r w:rsidRPr="00F0202F">
        <w:rPr>
          <w:rStyle w:val="spellingerror"/>
          <w:rFonts w:cs="Times New Roman"/>
          <w:color w:val="000000"/>
          <w:szCs w:val="24"/>
          <w:shd w:val="clear" w:color="auto" w:fill="FFFFFF"/>
          <w:lang w:val="en-GB"/>
        </w:rPr>
        <w:t xml:space="preserve"> number of simulations identifies how many permutations should be made to randomly assemble communities with the same species richness as the compared community</w:t>
      </w:r>
      <w:r w:rsidR="00DC188A">
        <w:rPr>
          <w:rStyle w:val="spellingerror"/>
          <w:rFonts w:cs="Times New Roman"/>
          <w:color w:val="000000"/>
          <w:szCs w:val="24"/>
          <w:shd w:val="clear" w:color="auto" w:fill="FFFFFF"/>
          <w:lang w:val="en-GB"/>
        </w:rPr>
        <w:t>.</w:t>
      </w:r>
      <w:ins w:id="45" w:author="Pyszko Petr" w:date="2022-11-03T16:55:00Z">
        <w:r w:rsidR="00FE7B1E">
          <w:rPr>
            <w:rStyle w:val="spellingerror"/>
            <w:rFonts w:cs="Times New Roman"/>
            <w:color w:val="000000"/>
            <w:szCs w:val="24"/>
            <w:shd w:val="clear" w:color="auto" w:fill="FFFFFF"/>
            <w:lang w:val="en-GB"/>
          </w:rPr>
          <w:t xml:space="preserve"> The probability weights for each DBI is set on 2^</w:t>
        </w:r>
        <w:r w:rsidR="00FE7B1E" w:rsidRPr="00FE7B1E">
          <w:rPr>
            <w:rStyle w:val="spellingerror"/>
            <w:rFonts w:cs="Times New Roman"/>
            <w:color w:val="000000"/>
            <w:szCs w:val="24"/>
            <w:shd w:val="clear" w:color="auto" w:fill="FFFFFF"/>
            <w:vertAlign w:val="superscript"/>
            <w:lang w:val="en-GB"/>
            <w:rPrChange w:id="46" w:author="Pyszko Petr" w:date="2022-11-03T16:55:00Z">
              <w:rPr>
                <w:rStyle w:val="spellingerror"/>
                <w:rFonts w:cs="Times New Roman"/>
                <w:color w:val="000000"/>
                <w:szCs w:val="24"/>
                <w:shd w:val="clear" w:color="auto" w:fill="FFFFFF"/>
                <w:lang w:val="en-GB"/>
              </w:rPr>
            </w:rPrChange>
          </w:rPr>
          <w:t>-DBI</w:t>
        </w:r>
        <w:r w:rsidR="00FE7B1E">
          <w:rPr>
            <w:rStyle w:val="spellingerror"/>
            <w:rFonts w:cs="Times New Roman"/>
            <w:color w:val="000000"/>
            <w:szCs w:val="24"/>
            <w:shd w:val="clear" w:color="auto" w:fill="FFFFFF"/>
            <w:lang w:val="en-GB"/>
          </w:rPr>
          <w:t xml:space="preserve">, i.e. </w:t>
        </w:r>
      </w:ins>
      <w:ins w:id="47" w:author="Pyszko Petr" w:date="2022-11-03T16:57:00Z">
        <w:r w:rsidR="00FE7B1E" w:rsidRPr="00FE7B1E">
          <w:rPr>
            <w:rStyle w:val="spellingerror"/>
            <w:rFonts w:cs="Times New Roman"/>
            <w:color w:val="000000"/>
            <w:szCs w:val="24"/>
            <w:shd w:val="clear" w:color="auto" w:fill="FFFFFF"/>
            <w:lang w:val="en-GB"/>
          </w:rPr>
          <w:t>a species with a DBI higher by one unit has half the probability of being selected into a random community than a species with a lower DBI value.</w:t>
        </w:r>
      </w:ins>
    </w:p>
    <w:p w14:paraId="370A5B5A" w14:textId="77777777" w:rsidR="00022FC9" w:rsidRPr="00F0202F" w:rsidRDefault="00022FC9" w:rsidP="009D6F92">
      <w:pPr>
        <w:rPr>
          <w:rFonts w:eastAsia="Times New Roman" w:cs="Times New Roman"/>
          <w:bCs/>
          <w:szCs w:val="24"/>
          <w:lang w:val="en-GB"/>
        </w:rPr>
      </w:pPr>
    </w:p>
    <w:p w14:paraId="235F4FCF" w14:textId="77777777" w:rsidR="00022FC9" w:rsidRPr="00F0202F" w:rsidRDefault="00022FC9" w:rsidP="00022FC9">
      <w:pPr>
        <w:rPr>
          <w:rFonts w:eastAsia="Times New Roman" w:cs="Times New Roman"/>
          <w:b/>
          <w:szCs w:val="24"/>
          <w:lang w:val="en-GB"/>
        </w:rPr>
      </w:pPr>
      <w:r w:rsidRPr="00F0202F">
        <w:rPr>
          <w:rFonts w:eastAsia="Times New Roman" w:cs="Times New Roman"/>
          <w:b/>
          <w:szCs w:val="24"/>
          <w:lang w:val="en-GB"/>
        </w:rPr>
        <w:t>Value</w:t>
      </w:r>
    </w:p>
    <w:p w14:paraId="0C247627" w14:textId="6243459B" w:rsidR="00022FC9" w:rsidRPr="00F0202F" w:rsidRDefault="009D6F92" w:rsidP="00022FC9">
      <w:pPr>
        <w:ind w:left="720"/>
        <w:rPr>
          <w:rFonts w:eastAsia="Times New Roman" w:cs="Times New Roman"/>
          <w:bCs/>
          <w:szCs w:val="24"/>
          <w:lang w:val="en-GB"/>
        </w:rPr>
      </w:pPr>
      <w:r w:rsidRPr="00F0202F">
        <w:rPr>
          <w:rFonts w:eastAsia="Times New Roman" w:cs="Times New Roman"/>
          <w:bCs/>
          <w:szCs w:val="24"/>
          <w:lang w:val="en-GB"/>
        </w:rPr>
        <w:t>A data frame consisting of the columns of index values (sum of DBI, mean of DBI, DBI potential, true DBI potential, and permutational DBI potential) with samples in rows.</w:t>
      </w:r>
    </w:p>
    <w:p w14:paraId="49D23A94" w14:textId="77777777" w:rsidR="009D6F92" w:rsidRPr="00F0202F" w:rsidRDefault="009D6F92" w:rsidP="00022FC9">
      <w:pPr>
        <w:ind w:left="720"/>
        <w:rPr>
          <w:rFonts w:eastAsia="Times New Roman" w:cs="Times New Roman"/>
          <w:bCs/>
          <w:szCs w:val="24"/>
          <w:lang w:val="en-GB"/>
        </w:rPr>
      </w:pPr>
    </w:p>
    <w:p w14:paraId="6DD56479" w14:textId="77777777" w:rsidR="00022FC9" w:rsidRPr="00F0202F" w:rsidRDefault="00022FC9" w:rsidP="00022FC9">
      <w:pPr>
        <w:rPr>
          <w:rFonts w:eastAsia="Times New Roman" w:cs="Times New Roman"/>
          <w:b/>
          <w:szCs w:val="24"/>
          <w:lang w:val="en-GB"/>
        </w:rPr>
      </w:pPr>
      <w:r w:rsidRPr="00F0202F">
        <w:rPr>
          <w:rFonts w:eastAsia="Times New Roman" w:cs="Times New Roman"/>
          <w:b/>
          <w:szCs w:val="24"/>
          <w:lang w:val="en-GB"/>
        </w:rPr>
        <w:t>Example</w:t>
      </w:r>
    </w:p>
    <w:p w14:paraId="3A1295CB" w14:textId="77777777" w:rsidR="009D6F92" w:rsidRPr="00F0202F" w:rsidRDefault="009D6F92" w:rsidP="009D6F92">
      <w:pPr>
        <w:ind w:left="720"/>
        <w:rPr>
          <w:rFonts w:ascii="Consolas" w:eastAsia="Times New Roman" w:hAnsi="Consolas" w:cs="Times New Roman"/>
          <w:sz w:val="22"/>
          <w:lang w:val="en-GB"/>
        </w:rPr>
      </w:pPr>
      <w:r w:rsidRPr="00F0202F">
        <w:rPr>
          <w:rFonts w:ascii="Consolas" w:eastAsia="Times New Roman" w:hAnsi="Consolas" w:cs="Times New Roman"/>
          <w:sz w:val="22"/>
          <w:lang w:val="en-GB"/>
        </w:rPr>
        <w:t xml:space="preserve"># Calculate set of DBI values for the Highway stormwater and control ponds dataset </w:t>
      </w:r>
    </w:p>
    <w:p w14:paraId="760961A3" w14:textId="77777777" w:rsidR="009D6F92" w:rsidRPr="00F0202F" w:rsidRDefault="009D6F92" w:rsidP="009D6F92">
      <w:pPr>
        <w:ind w:left="720"/>
        <w:rPr>
          <w:rFonts w:ascii="Consolas" w:eastAsia="Times New Roman" w:hAnsi="Consolas" w:cs="Times New Roman"/>
          <w:sz w:val="22"/>
          <w:lang w:val="en-GB"/>
        </w:rPr>
      </w:pPr>
    </w:p>
    <w:p w14:paraId="18FD9240" w14:textId="4A25391A" w:rsidR="00022FC9" w:rsidRPr="00F0202F" w:rsidRDefault="009D6F92" w:rsidP="009D6F92">
      <w:pPr>
        <w:ind w:left="720"/>
        <w:rPr>
          <w:rFonts w:ascii="Consolas" w:eastAsia="Times New Roman" w:hAnsi="Consolas" w:cs="Times New Roman"/>
          <w:sz w:val="22"/>
          <w:lang w:val="en-GB"/>
        </w:rPr>
      </w:pPr>
      <w:commentRangeStart w:id="48"/>
      <w:proofErr w:type="spellStart"/>
      <w:proofErr w:type="gramStart"/>
      <w:r w:rsidRPr="00F0202F">
        <w:rPr>
          <w:rFonts w:ascii="Consolas" w:eastAsia="Times New Roman" w:hAnsi="Consolas" w:cs="Times New Roman"/>
          <w:sz w:val="22"/>
          <w:lang w:val="en-GB"/>
        </w:rPr>
        <w:t>CalculateDBI</w:t>
      </w:r>
      <w:proofErr w:type="spellEnd"/>
      <w:r w:rsidRPr="00F0202F">
        <w:rPr>
          <w:rFonts w:ascii="Consolas" w:eastAsia="Times New Roman" w:hAnsi="Consolas" w:cs="Times New Roman"/>
          <w:sz w:val="22"/>
          <w:lang w:val="en-GB"/>
        </w:rPr>
        <w:t>(</w:t>
      </w:r>
      <w:proofErr w:type="spellStart"/>
      <w:proofErr w:type="gramEnd"/>
      <w:r w:rsidR="001322A6">
        <w:rPr>
          <w:rFonts w:ascii="Consolas" w:eastAsia="Times New Roman" w:hAnsi="Consolas" w:cs="Times New Roman"/>
          <w:sz w:val="22"/>
          <w:lang w:val="en-GB"/>
        </w:rPr>
        <w:t>StormwatersDBI</w:t>
      </w:r>
      <w:proofErr w:type="spellEnd"/>
      <w:r w:rsidRPr="00F0202F">
        <w:rPr>
          <w:rFonts w:ascii="Consolas" w:eastAsia="Times New Roman" w:hAnsi="Consolas" w:cs="Times New Roman"/>
          <w:sz w:val="22"/>
          <w:lang w:val="en-GB"/>
        </w:rPr>
        <w:t xml:space="preserve">, </w:t>
      </w:r>
      <w:proofErr w:type="spellStart"/>
      <w:r w:rsidRPr="00F0202F">
        <w:rPr>
          <w:rFonts w:ascii="Consolas" w:eastAsia="Times New Roman" w:hAnsi="Consolas" w:cs="Times New Roman"/>
          <w:sz w:val="22"/>
          <w:lang w:val="en-GB"/>
        </w:rPr>
        <w:t>DBI_val</w:t>
      </w:r>
      <w:proofErr w:type="spellEnd"/>
      <w:r w:rsidRPr="00F0202F">
        <w:rPr>
          <w:rFonts w:ascii="Consolas" w:eastAsia="Times New Roman" w:hAnsi="Consolas" w:cs="Times New Roman"/>
          <w:sz w:val="22"/>
          <w:lang w:val="en-GB"/>
        </w:rPr>
        <w:t xml:space="preserve"> = "CE")</w:t>
      </w:r>
      <w:commentRangeEnd w:id="48"/>
      <w:r w:rsidR="00FE7B1E">
        <w:rPr>
          <w:rStyle w:val="Odkaznakoment"/>
        </w:rPr>
        <w:commentReference w:id="48"/>
      </w:r>
    </w:p>
    <w:p w14:paraId="6CE10D17" w14:textId="10C0141C" w:rsidR="009D6F92" w:rsidRPr="00F0202F" w:rsidRDefault="009D6F92" w:rsidP="009D6F92">
      <w:pPr>
        <w:rPr>
          <w:rFonts w:eastAsia="Times New Roman" w:cs="Times New Roman"/>
          <w:szCs w:val="24"/>
          <w:lang w:val="en-GB"/>
        </w:rPr>
      </w:pPr>
    </w:p>
    <w:p w14:paraId="2C0FB55B" w14:textId="060A7491" w:rsidR="009D6F92" w:rsidRPr="00F0202F" w:rsidRDefault="009D6F92" w:rsidP="009D6F92">
      <w:pPr>
        <w:pStyle w:val="Nadpis1"/>
        <w:pBdr>
          <w:top w:val="single" w:sz="4" w:space="1" w:color="auto"/>
          <w:bottom w:val="single" w:sz="4" w:space="1" w:color="auto"/>
        </w:pBdr>
        <w:ind w:left="2880" w:hanging="2880"/>
        <w:jc w:val="left"/>
        <w:rPr>
          <w:lang w:val="en-GB"/>
        </w:rPr>
      </w:pPr>
      <w:bookmarkStart w:id="49" w:name="_Toc117763509"/>
      <w:proofErr w:type="spellStart"/>
      <w:r w:rsidRPr="00F0202F">
        <w:rPr>
          <w:rFonts w:ascii="Consolas" w:hAnsi="Consolas" w:cs="Courier New"/>
          <w:b w:val="0"/>
          <w:bCs/>
          <w:lang w:val="en-GB"/>
        </w:rPr>
        <w:t>StandardDBI</w:t>
      </w:r>
      <w:proofErr w:type="spellEnd"/>
      <w:r w:rsidRPr="00F0202F">
        <w:rPr>
          <w:lang w:val="en-GB"/>
        </w:rPr>
        <w:tab/>
      </w:r>
      <w:r w:rsidRPr="00F0202F">
        <w:rPr>
          <w:b w:val="0"/>
          <w:bCs/>
          <w:i/>
          <w:iCs/>
          <w:lang w:val="en-GB"/>
        </w:rPr>
        <w:t>Standard DBI values for dragonfly communities</w:t>
      </w:r>
      <w:bookmarkEnd w:id="49"/>
    </w:p>
    <w:p w14:paraId="71AD2D69" w14:textId="77777777" w:rsidR="009D6F92" w:rsidRPr="00F0202F" w:rsidRDefault="009D6F92" w:rsidP="009D6F92">
      <w:pPr>
        <w:rPr>
          <w:rFonts w:eastAsia="Times New Roman" w:cs="Times New Roman"/>
          <w:b/>
          <w:szCs w:val="24"/>
          <w:lang w:val="en-GB"/>
        </w:rPr>
      </w:pPr>
    </w:p>
    <w:p w14:paraId="1BB40EAE" w14:textId="77777777" w:rsidR="009D6F92" w:rsidRPr="00F0202F" w:rsidRDefault="009D6F92" w:rsidP="009D6F92">
      <w:pPr>
        <w:rPr>
          <w:rFonts w:eastAsia="Times New Roman" w:cs="Times New Roman"/>
          <w:szCs w:val="24"/>
          <w:lang w:val="en-GB"/>
        </w:rPr>
      </w:pPr>
      <w:r w:rsidRPr="00F0202F">
        <w:rPr>
          <w:rFonts w:eastAsia="Times New Roman" w:cs="Times New Roman"/>
          <w:b/>
          <w:szCs w:val="24"/>
          <w:lang w:val="en-GB"/>
        </w:rPr>
        <w:t>Descriptions</w:t>
      </w:r>
    </w:p>
    <w:p w14:paraId="5DEDF439" w14:textId="527CB750" w:rsidR="009D6F92" w:rsidRPr="00F0202F" w:rsidRDefault="009D6F92" w:rsidP="009D6F92">
      <w:pPr>
        <w:ind w:left="720"/>
        <w:rPr>
          <w:rFonts w:eastAsia="Times New Roman" w:cs="Times New Roman"/>
          <w:szCs w:val="24"/>
          <w:lang w:val="en-GB"/>
        </w:rPr>
      </w:pPr>
      <w:r w:rsidRPr="00F0202F">
        <w:rPr>
          <w:rFonts w:eastAsia="Times New Roman" w:cs="Times New Roman"/>
          <w:szCs w:val="24"/>
          <w:lang w:val="en-GB"/>
        </w:rPr>
        <w:t>Calculates sum or mean of DBI for dragonfly community samples.</w:t>
      </w:r>
    </w:p>
    <w:p w14:paraId="1591592C" w14:textId="77777777" w:rsidR="009D6F92" w:rsidRPr="00F0202F" w:rsidRDefault="009D6F92" w:rsidP="009D6F92">
      <w:pPr>
        <w:ind w:left="720"/>
        <w:rPr>
          <w:rFonts w:eastAsia="Times New Roman" w:cs="Times New Roman"/>
          <w:szCs w:val="24"/>
          <w:lang w:val="en-GB"/>
        </w:rPr>
      </w:pPr>
    </w:p>
    <w:p w14:paraId="0CBF2014" w14:textId="77777777" w:rsidR="009D6F92" w:rsidRPr="00F0202F" w:rsidRDefault="009D6F92" w:rsidP="009D6F92">
      <w:pPr>
        <w:rPr>
          <w:rFonts w:eastAsia="Times New Roman" w:cs="Times New Roman"/>
          <w:szCs w:val="24"/>
          <w:lang w:val="en-GB"/>
        </w:rPr>
      </w:pPr>
      <w:r w:rsidRPr="00F0202F">
        <w:rPr>
          <w:rFonts w:eastAsia="Times New Roman" w:cs="Times New Roman"/>
          <w:b/>
          <w:szCs w:val="24"/>
          <w:lang w:val="en-GB"/>
        </w:rPr>
        <w:t>Usage</w:t>
      </w:r>
    </w:p>
    <w:p w14:paraId="3FF38077" w14:textId="5D6F8CBA" w:rsidR="009D6F92" w:rsidRPr="00F0202F" w:rsidRDefault="009D6F92" w:rsidP="009D6F92">
      <w:pPr>
        <w:ind w:firstLine="720"/>
        <w:rPr>
          <w:rStyle w:val="spellingerror"/>
          <w:rFonts w:ascii="Consolas" w:hAnsi="Consolas" w:cs="Calibri"/>
          <w:color w:val="000000"/>
          <w:sz w:val="22"/>
          <w:shd w:val="clear" w:color="auto" w:fill="FFFFFF"/>
          <w:lang w:val="en-GB"/>
        </w:rPr>
      </w:pPr>
      <w:proofErr w:type="spellStart"/>
      <w:proofErr w:type="gramStart"/>
      <w:r w:rsidRPr="00F0202F">
        <w:rPr>
          <w:rStyle w:val="spellingerror"/>
          <w:rFonts w:ascii="Consolas" w:hAnsi="Consolas" w:cs="Calibri"/>
          <w:color w:val="000000"/>
          <w:sz w:val="22"/>
          <w:shd w:val="clear" w:color="auto" w:fill="FFFFFF"/>
          <w:lang w:val="en-GB"/>
        </w:rPr>
        <w:t>StandardDBI</w:t>
      </w:r>
      <w:proofErr w:type="spellEnd"/>
      <w:r w:rsidRPr="00F0202F">
        <w:rPr>
          <w:rStyle w:val="spellingerror"/>
          <w:rFonts w:ascii="Consolas" w:hAnsi="Consolas" w:cs="Calibri"/>
          <w:color w:val="000000"/>
          <w:sz w:val="22"/>
          <w:shd w:val="clear" w:color="auto" w:fill="FFFFFF"/>
          <w:lang w:val="en-GB"/>
        </w:rPr>
        <w:t>(</w:t>
      </w:r>
      <w:proofErr w:type="gramEnd"/>
      <w:r w:rsidRPr="00F0202F">
        <w:rPr>
          <w:rStyle w:val="spellingerror"/>
          <w:rFonts w:ascii="Consolas" w:hAnsi="Consolas" w:cs="Calibri"/>
          <w:color w:val="000000"/>
          <w:sz w:val="22"/>
          <w:shd w:val="clear" w:color="auto" w:fill="FFFFFF"/>
          <w:lang w:val="en-GB"/>
        </w:rPr>
        <w:t xml:space="preserve">df, UD=F, </w:t>
      </w:r>
      <w:commentRangeStart w:id="50"/>
      <w:r w:rsidRPr="00F0202F">
        <w:rPr>
          <w:rStyle w:val="spellingerror"/>
          <w:rFonts w:ascii="Consolas" w:hAnsi="Consolas" w:cs="Calibri"/>
          <w:color w:val="000000"/>
          <w:sz w:val="22"/>
          <w:shd w:val="clear" w:color="auto" w:fill="FFFFFF"/>
          <w:lang w:val="en-GB"/>
        </w:rPr>
        <w:t>type</w:t>
      </w:r>
      <w:commentRangeEnd w:id="50"/>
      <w:r w:rsidR="00FE7B1E">
        <w:rPr>
          <w:rStyle w:val="Odkaznakoment"/>
        </w:rPr>
        <w:commentReference w:id="50"/>
      </w:r>
      <w:r w:rsidR="001322A6">
        <w:rPr>
          <w:rStyle w:val="spellingerror"/>
          <w:rFonts w:ascii="Consolas" w:hAnsi="Consolas" w:cs="Calibri"/>
          <w:color w:val="000000"/>
          <w:sz w:val="22"/>
          <w:shd w:val="clear" w:color="auto" w:fill="FFFFFF"/>
          <w:lang w:val="en-GB"/>
        </w:rPr>
        <w:t xml:space="preserve">, </w:t>
      </w:r>
      <w:r w:rsidR="001322A6" w:rsidRPr="001322A6">
        <w:rPr>
          <w:rStyle w:val="spellingerror"/>
          <w:rFonts w:ascii="Consolas" w:hAnsi="Consolas" w:cs="Calibri"/>
          <w:color w:val="000000"/>
          <w:sz w:val="22"/>
          <w:shd w:val="clear" w:color="auto" w:fill="FFFFFF"/>
          <w:lang w:val="en-GB"/>
        </w:rPr>
        <w:t>data="DBI"</w:t>
      </w:r>
      <w:r w:rsidR="00E0413B">
        <w:rPr>
          <w:rStyle w:val="spellingerror"/>
          <w:rFonts w:ascii="Consolas" w:hAnsi="Consolas" w:cs="Calibri"/>
          <w:color w:val="000000"/>
          <w:sz w:val="22"/>
          <w:shd w:val="clear" w:color="auto" w:fill="FFFFFF"/>
          <w:lang w:val="en-GB"/>
        </w:rPr>
        <w:t>, plot=F</w:t>
      </w:r>
      <w:r w:rsidRPr="00F0202F">
        <w:rPr>
          <w:rStyle w:val="spellingerror"/>
          <w:rFonts w:ascii="Consolas" w:hAnsi="Consolas" w:cs="Calibri"/>
          <w:color w:val="000000"/>
          <w:sz w:val="22"/>
          <w:shd w:val="clear" w:color="auto" w:fill="FFFFFF"/>
          <w:lang w:val="en-GB"/>
        </w:rPr>
        <w:t>)</w:t>
      </w:r>
    </w:p>
    <w:p w14:paraId="76A2B949" w14:textId="77777777" w:rsidR="009D6F92" w:rsidRPr="00F0202F" w:rsidRDefault="009D6F92" w:rsidP="009D6F92">
      <w:pPr>
        <w:ind w:firstLine="720"/>
        <w:rPr>
          <w:rStyle w:val="spellingerror"/>
          <w:rFonts w:ascii="Consolas" w:hAnsi="Consolas" w:cs="Calibri"/>
          <w:color w:val="000000"/>
          <w:sz w:val="22"/>
          <w:shd w:val="clear" w:color="auto" w:fill="FFFFFF"/>
          <w:lang w:val="en-GB"/>
        </w:rPr>
      </w:pPr>
    </w:p>
    <w:p w14:paraId="7B942600" w14:textId="77777777" w:rsidR="009D6F92" w:rsidRPr="00F0202F" w:rsidRDefault="009D6F92" w:rsidP="009D6F92">
      <w:pPr>
        <w:rPr>
          <w:rFonts w:eastAsia="Times New Roman" w:cs="Times New Roman"/>
          <w:b/>
          <w:szCs w:val="24"/>
          <w:lang w:val="en-GB"/>
        </w:rPr>
      </w:pPr>
      <w:r w:rsidRPr="00F0202F">
        <w:rPr>
          <w:rFonts w:eastAsia="Times New Roman" w:cs="Times New Roman"/>
          <w:b/>
          <w:szCs w:val="24"/>
          <w:lang w:val="en-GB"/>
        </w:rPr>
        <w:t>Arguments</w:t>
      </w:r>
    </w:p>
    <w:p w14:paraId="7D82C6DB" w14:textId="4E35C1FA" w:rsidR="009D6F92" w:rsidRPr="00F0202F" w:rsidRDefault="009D6F92" w:rsidP="009D6F92">
      <w:pPr>
        <w:ind w:left="2160" w:hanging="1440"/>
        <w:rPr>
          <w:rStyle w:val="spellingerror"/>
          <w:rFonts w:cs="Times New Roman"/>
          <w:color w:val="000000"/>
          <w:szCs w:val="24"/>
          <w:shd w:val="clear" w:color="auto" w:fill="FFFFFF"/>
          <w:lang w:val="en-GB"/>
        </w:rPr>
      </w:pPr>
      <w:r w:rsidRPr="00F0202F">
        <w:rPr>
          <w:rStyle w:val="spellingerror"/>
          <w:rFonts w:ascii="Consolas" w:hAnsi="Consolas" w:cs="Calibri"/>
          <w:color w:val="000000"/>
          <w:sz w:val="22"/>
          <w:shd w:val="clear" w:color="auto" w:fill="FFFFFF"/>
          <w:lang w:val="en-GB"/>
        </w:rPr>
        <w:t xml:space="preserve">df </w:t>
      </w:r>
      <w:r w:rsidRPr="00F0202F">
        <w:rPr>
          <w:rStyle w:val="spellingerror"/>
          <w:rFonts w:ascii="Consolas" w:hAnsi="Consolas" w:cs="Calibri"/>
          <w:color w:val="000000"/>
          <w:sz w:val="22"/>
          <w:shd w:val="clear" w:color="auto" w:fill="FFFFFF"/>
          <w:lang w:val="en-GB"/>
        </w:rPr>
        <w:tab/>
      </w:r>
      <w:r w:rsidR="001322A6" w:rsidRPr="00F0202F">
        <w:rPr>
          <w:rStyle w:val="spellingerror"/>
          <w:rFonts w:cs="Times New Roman"/>
          <w:color w:val="000000"/>
          <w:szCs w:val="24"/>
          <w:shd w:val="clear" w:color="auto" w:fill="FFFFFF"/>
          <w:lang w:val="en-GB"/>
        </w:rPr>
        <w:t xml:space="preserve">A data frame created by </w:t>
      </w:r>
      <w:r w:rsidR="002B4F64">
        <w:rPr>
          <w:rStyle w:val="spellingerror"/>
          <w:rFonts w:cs="Times New Roman"/>
          <w:color w:val="000000"/>
          <w:szCs w:val="24"/>
          <w:shd w:val="clear" w:color="auto" w:fill="FFFFFF"/>
          <w:lang w:val="en-GB"/>
        </w:rPr>
        <w:t>“</w:t>
      </w:r>
      <w:proofErr w:type="spellStart"/>
      <w:r w:rsidR="002B4F64">
        <w:rPr>
          <w:rStyle w:val="spellingerror"/>
          <w:rFonts w:cs="Times New Roman"/>
          <w:color w:val="000000"/>
          <w:szCs w:val="24"/>
          <w:shd w:val="clear" w:color="auto" w:fill="FFFFFF"/>
          <w:lang w:val="en-GB"/>
        </w:rPr>
        <w:t>UniteData</w:t>
      </w:r>
      <w:proofErr w:type="spellEnd"/>
      <w:r w:rsidR="002B4F64">
        <w:rPr>
          <w:rStyle w:val="spellingerror"/>
          <w:rFonts w:cs="Times New Roman"/>
          <w:color w:val="000000"/>
          <w:szCs w:val="24"/>
          <w:shd w:val="clear" w:color="auto" w:fill="FFFFFF"/>
          <w:lang w:val="en-GB"/>
        </w:rPr>
        <w:t xml:space="preserve">” </w:t>
      </w:r>
      <w:r w:rsidR="001322A6" w:rsidRPr="00F0202F">
        <w:rPr>
          <w:rStyle w:val="spellingerror"/>
          <w:rFonts w:cs="Times New Roman"/>
          <w:color w:val="000000"/>
          <w:szCs w:val="24"/>
          <w:shd w:val="clear" w:color="auto" w:fill="FFFFFF"/>
          <w:lang w:val="en-GB"/>
        </w:rPr>
        <w:t xml:space="preserve">function, containing a list of taxa in the first column, followed by the columns of distribution, threat and sensitivity (in case </w:t>
      </w:r>
      <w:r w:rsidR="001322A6">
        <w:rPr>
          <w:rStyle w:val="spellingerror"/>
          <w:rFonts w:cs="Times New Roman"/>
          <w:color w:val="000000"/>
          <w:szCs w:val="24"/>
          <w:shd w:val="clear" w:color="auto" w:fill="FFFFFF"/>
          <w:lang w:val="en-GB"/>
        </w:rPr>
        <w:t xml:space="preserve">of </w:t>
      </w:r>
      <w:r w:rsidR="001322A6" w:rsidRPr="00F0202F">
        <w:rPr>
          <w:rStyle w:val="spellingerror"/>
          <w:rFonts w:cs="Times New Roman"/>
          <w:color w:val="000000"/>
          <w:szCs w:val="24"/>
          <w:shd w:val="clear" w:color="auto" w:fill="FFFFFF"/>
          <w:lang w:val="en-GB"/>
        </w:rPr>
        <w:t>use</w:t>
      </w:r>
      <w:r w:rsidR="001322A6">
        <w:rPr>
          <w:rStyle w:val="spellingerror"/>
          <w:rFonts w:cs="Times New Roman"/>
          <w:color w:val="000000"/>
          <w:szCs w:val="24"/>
          <w:shd w:val="clear" w:color="auto" w:fill="FFFFFF"/>
          <w:lang w:val="en-GB"/>
        </w:rPr>
        <w:t xml:space="preserve"> of</w:t>
      </w:r>
      <w:r w:rsidR="001322A6" w:rsidRPr="00F0202F">
        <w:rPr>
          <w:rStyle w:val="spellingerror"/>
          <w:rFonts w:cs="Times New Roman"/>
          <w:color w:val="000000"/>
          <w:szCs w:val="24"/>
          <w:shd w:val="clear" w:color="auto" w:fill="FFFFFF"/>
          <w:lang w:val="en-GB"/>
        </w:rPr>
        <w:t xml:space="preserve"> package´s checklist</w:t>
      </w:r>
      <w:r w:rsidR="001322A6">
        <w:rPr>
          <w:rStyle w:val="spellingerror"/>
          <w:rFonts w:cs="Times New Roman"/>
          <w:color w:val="000000"/>
          <w:szCs w:val="24"/>
          <w:shd w:val="clear" w:color="auto" w:fill="FFFFFF"/>
          <w:lang w:val="en-GB"/>
        </w:rPr>
        <w:t xml:space="preserve"> in </w:t>
      </w:r>
      <w:r w:rsidR="002B4F64">
        <w:rPr>
          <w:rStyle w:val="spellingerror"/>
          <w:rFonts w:cs="Times New Roman"/>
          <w:color w:val="000000"/>
          <w:szCs w:val="24"/>
          <w:shd w:val="clear" w:color="auto" w:fill="FFFFFF"/>
          <w:lang w:val="en-GB"/>
        </w:rPr>
        <w:t>“</w:t>
      </w:r>
      <w:proofErr w:type="spellStart"/>
      <w:r w:rsidR="002B4F64">
        <w:rPr>
          <w:rStyle w:val="spellingerror"/>
          <w:rFonts w:cs="Times New Roman"/>
          <w:color w:val="000000"/>
          <w:szCs w:val="24"/>
          <w:shd w:val="clear" w:color="auto" w:fill="FFFFFF"/>
          <w:lang w:val="en-GB"/>
        </w:rPr>
        <w:t>UniteData</w:t>
      </w:r>
      <w:proofErr w:type="spellEnd"/>
      <w:r w:rsidR="002B4F64">
        <w:rPr>
          <w:rStyle w:val="spellingerror"/>
          <w:rFonts w:cs="Times New Roman"/>
          <w:color w:val="000000"/>
          <w:szCs w:val="24"/>
          <w:shd w:val="clear" w:color="auto" w:fill="FFFFFF"/>
          <w:lang w:val="en-GB"/>
        </w:rPr>
        <w:t xml:space="preserve">” </w:t>
      </w:r>
      <w:r w:rsidR="001322A6">
        <w:rPr>
          <w:rStyle w:val="spellingerror"/>
          <w:rFonts w:cs="Times New Roman"/>
          <w:color w:val="000000"/>
          <w:szCs w:val="24"/>
          <w:shd w:val="clear" w:color="auto" w:fill="FFFFFF"/>
          <w:lang w:val="en-GB"/>
        </w:rPr>
        <w:t>function</w:t>
      </w:r>
      <w:r w:rsidR="001322A6" w:rsidRPr="00F0202F">
        <w:rPr>
          <w:rStyle w:val="spellingerror"/>
          <w:rFonts w:cs="Times New Roman"/>
          <w:color w:val="000000"/>
          <w:szCs w:val="24"/>
          <w:shd w:val="clear" w:color="auto" w:fill="FFFFFF"/>
          <w:lang w:val="en-GB"/>
        </w:rPr>
        <w:t xml:space="preserve">), by the column of DBI values and columns of abundances with sample names in </w:t>
      </w:r>
      <w:r w:rsidR="001322A6">
        <w:rPr>
          <w:rStyle w:val="spellingerror"/>
          <w:rFonts w:cs="Times New Roman"/>
          <w:color w:val="000000"/>
          <w:szCs w:val="24"/>
          <w:shd w:val="clear" w:color="auto" w:fill="FFFFFF"/>
          <w:lang w:val="en-GB"/>
        </w:rPr>
        <w:t xml:space="preserve">the </w:t>
      </w:r>
      <w:r w:rsidR="001322A6" w:rsidRPr="00F0202F">
        <w:rPr>
          <w:rStyle w:val="spellingerror"/>
          <w:rFonts w:cs="Times New Roman"/>
          <w:color w:val="000000"/>
          <w:szCs w:val="24"/>
          <w:shd w:val="clear" w:color="auto" w:fill="FFFFFF"/>
          <w:lang w:val="en-GB"/>
        </w:rPr>
        <w:t>row</w:t>
      </w:r>
      <w:r w:rsidR="001322A6">
        <w:rPr>
          <w:rStyle w:val="spellingerror"/>
          <w:rFonts w:cs="Times New Roman"/>
          <w:color w:val="000000"/>
          <w:szCs w:val="24"/>
          <w:shd w:val="clear" w:color="auto" w:fill="FFFFFF"/>
          <w:lang w:val="en-GB"/>
        </w:rPr>
        <w:t>s</w:t>
      </w:r>
      <w:r w:rsidR="001322A6" w:rsidRPr="00F0202F">
        <w:rPr>
          <w:rStyle w:val="spellingerror"/>
          <w:rFonts w:cs="Times New Roman"/>
          <w:color w:val="000000"/>
          <w:szCs w:val="24"/>
          <w:shd w:val="clear" w:color="auto" w:fill="FFFFFF"/>
          <w:lang w:val="en-GB"/>
        </w:rPr>
        <w:t>.</w:t>
      </w:r>
    </w:p>
    <w:p w14:paraId="1D13BF50" w14:textId="77777777" w:rsidR="009D6F92" w:rsidRPr="00F0202F" w:rsidRDefault="009D6F92" w:rsidP="009D6F92">
      <w:pPr>
        <w:rPr>
          <w:rStyle w:val="spellingerror"/>
          <w:rFonts w:ascii="Consolas" w:hAnsi="Consolas" w:cs="Calibri"/>
          <w:color w:val="000000"/>
          <w:sz w:val="22"/>
          <w:shd w:val="clear" w:color="auto" w:fill="FFFFFF"/>
          <w:lang w:val="en-GB"/>
        </w:rPr>
      </w:pPr>
    </w:p>
    <w:p w14:paraId="199F2E5E" w14:textId="068CAC89" w:rsidR="009D6F92" w:rsidRPr="00F0202F" w:rsidRDefault="009D6F92" w:rsidP="009D6F92">
      <w:pPr>
        <w:ind w:left="2160" w:hanging="1440"/>
        <w:rPr>
          <w:rStyle w:val="spellingerror"/>
          <w:rFonts w:ascii="Consolas" w:hAnsi="Consolas" w:cs="Calibri"/>
          <w:color w:val="000000"/>
          <w:sz w:val="22"/>
          <w:shd w:val="clear" w:color="auto" w:fill="FFFFFF"/>
          <w:lang w:val="en-GB"/>
        </w:rPr>
      </w:pPr>
      <w:r w:rsidRPr="00F0202F">
        <w:rPr>
          <w:rStyle w:val="spellingerror"/>
          <w:rFonts w:ascii="Consolas" w:hAnsi="Consolas" w:cs="Calibri"/>
          <w:color w:val="000000"/>
          <w:sz w:val="22"/>
          <w:shd w:val="clear" w:color="auto" w:fill="FFFFFF"/>
          <w:lang w:val="en-GB"/>
        </w:rPr>
        <w:t xml:space="preserve">UD </w:t>
      </w:r>
      <w:r w:rsidRPr="00F0202F">
        <w:rPr>
          <w:rStyle w:val="spellingerror"/>
          <w:rFonts w:ascii="Consolas" w:hAnsi="Consolas" w:cs="Calibri"/>
          <w:color w:val="000000"/>
          <w:sz w:val="22"/>
          <w:shd w:val="clear" w:color="auto" w:fill="FFFFFF"/>
          <w:lang w:val="en-GB"/>
        </w:rPr>
        <w:tab/>
      </w:r>
      <w:commentRangeStart w:id="51"/>
      <w:r w:rsidR="001322A6" w:rsidRPr="00B7699D">
        <w:rPr>
          <w:rStyle w:val="spellingerror"/>
          <w:rFonts w:cs="Times New Roman"/>
          <w:color w:val="000000"/>
          <w:szCs w:val="24"/>
          <w:shd w:val="clear" w:color="auto" w:fill="FFFFFF"/>
          <w:lang w:val="en-GB"/>
        </w:rPr>
        <w:t>Logical, true</w:t>
      </w:r>
      <w:r w:rsidRPr="00B7699D">
        <w:rPr>
          <w:rStyle w:val="spellingerror"/>
          <w:rFonts w:cs="Times New Roman"/>
          <w:color w:val="000000"/>
          <w:szCs w:val="24"/>
          <w:shd w:val="clear" w:color="auto" w:fill="FFFFFF"/>
          <w:lang w:val="en-GB"/>
        </w:rPr>
        <w:t xml:space="preserve"> in case of user´s uploaded checklist is used.</w:t>
      </w:r>
      <w:r w:rsidR="001322A6">
        <w:rPr>
          <w:rStyle w:val="spellingerror"/>
          <w:rFonts w:cs="Times New Roman"/>
          <w:color w:val="000000"/>
          <w:szCs w:val="24"/>
          <w:shd w:val="clear" w:color="auto" w:fill="FFFFFF"/>
          <w:lang w:val="en-GB"/>
        </w:rPr>
        <w:t xml:space="preserve"> By </w:t>
      </w:r>
      <w:r w:rsidR="00756363">
        <w:rPr>
          <w:rStyle w:val="spellingerror"/>
          <w:rFonts w:cs="Times New Roman"/>
          <w:color w:val="000000"/>
          <w:szCs w:val="24"/>
          <w:shd w:val="clear" w:color="auto" w:fill="FFFFFF"/>
          <w:lang w:val="en-GB"/>
        </w:rPr>
        <w:t>default,</w:t>
      </w:r>
      <w:r w:rsidR="001322A6">
        <w:rPr>
          <w:rStyle w:val="spellingerror"/>
          <w:rFonts w:cs="Times New Roman"/>
          <w:color w:val="000000"/>
          <w:szCs w:val="24"/>
          <w:shd w:val="clear" w:color="auto" w:fill="FFFFFF"/>
          <w:lang w:val="en-GB"/>
        </w:rPr>
        <w:t xml:space="preserve"> false.</w:t>
      </w:r>
      <w:commentRangeEnd w:id="51"/>
      <w:r w:rsidR="00FE7B1E">
        <w:rPr>
          <w:rStyle w:val="Odkaznakoment"/>
        </w:rPr>
        <w:commentReference w:id="51"/>
      </w:r>
    </w:p>
    <w:p w14:paraId="0AC27882" w14:textId="77777777" w:rsidR="009D6F92" w:rsidRPr="00F0202F" w:rsidRDefault="009D6F92" w:rsidP="009D6F92">
      <w:pPr>
        <w:rPr>
          <w:rStyle w:val="spellingerror"/>
          <w:rFonts w:ascii="Consolas" w:hAnsi="Consolas" w:cs="Calibri"/>
          <w:color w:val="000000"/>
          <w:sz w:val="22"/>
          <w:shd w:val="clear" w:color="auto" w:fill="FFFFFF"/>
          <w:lang w:val="en-GB"/>
        </w:rPr>
      </w:pPr>
    </w:p>
    <w:p w14:paraId="6195DB15" w14:textId="2B743A4D" w:rsidR="009D6F92" w:rsidRPr="00F0202F" w:rsidRDefault="009D6F92" w:rsidP="009D6F92">
      <w:pPr>
        <w:ind w:left="2160" w:hanging="1440"/>
        <w:rPr>
          <w:rStyle w:val="spellingerror"/>
          <w:rFonts w:cs="Times New Roman"/>
          <w:color w:val="000000"/>
          <w:szCs w:val="24"/>
          <w:shd w:val="clear" w:color="auto" w:fill="FFFFFF"/>
          <w:lang w:val="en-GB"/>
        </w:rPr>
      </w:pPr>
      <w:r w:rsidRPr="00F0202F">
        <w:rPr>
          <w:rStyle w:val="normaltextrun"/>
          <w:rFonts w:ascii="Consolas" w:hAnsi="Consolas" w:cs="Calibri"/>
          <w:color w:val="000000"/>
          <w:sz w:val="22"/>
          <w:bdr w:val="none" w:sz="0" w:space="0" w:color="auto" w:frame="1"/>
          <w:lang w:val="en-GB"/>
        </w:rPr>
        <w:t>type</w:t>
      </w:r>
      <w:r w:rsidRPr="00F0202F">
        <w:rPr>
          <w:rStyle w:val="spellingerror"/>
          <w:rFonts w:ascii="Consolas" w:hAnsi="Consolas" w:cs="Calibri"/>
          <w:color w:val="000000"/>
          <w:sz w:val="22"/>
          <w:shd w:val="clear" w:color="auto" w:fill="FFFFFF"/>
          <w:lang w:val="en-GB"/>
        </w:rPr>
        <w:tab/>
      </w:r>
      <w:r w:rsidRPr="00F0202F">
        <w:rPr>
          <w:rStyle w:val="spellingerror"/>
          <w:rFonts w:cs="Times New Roman"/>
          <w:color w:val="000000"/>
          <w:szCs w:val="24"/>
          <w:shd w:val="clear" w:color="auto" w:fill="FFFFFF"/>
          <w:lang w:val="en-GB"/>
        </w:rPr>
        <w:t xml:space="preserve">Indicates </w:t>
      </w:r>
      <w:r w:rsidR="00756363" w:rsidRPr="00F0202F">
        <w:rPr>
          <w:rStyle w:val="spellingerror"/>
          <w:rFonts w:cs="Times New Roman"/>
          <w:color w:val="000000"/>
          <w:szCs w:val="24"/>
          <w:shd w:val="clear" w:color="auto" w:fill="FFFFFF"/>
          <w:lang w:val="en-GB"/>
        </w:rPr>
        <w:t xml:space="preserve">if </w:t>
      </w:r>
      <w:r w:rsidR="00756363">
        <w:rPr>
          <w:rStyle w:val="spellingerror"/>
          <w:rFonts w:cs="Times New Roman"/>
          <w:color w:val="000000"/>
          <w:szCs w:val="24"/>
          <w:shd w:val="clear" w:color="auto" w:fill="FFFFFF"/>
          <w:lang w:val="en-GB"/>
        </w:rPr>
        <w:t>sum</w:t>
      </w:r>
      <w:r w:rsidRPr="00F0202F">
        <w:rPr>
          <w:rStyle w:val="spellingerror"/>
          <w:rFonts w:cs="Times New Roman"/>
          <w:color w:val="000000"/>
          <w:szCs w:val="24"/>
          <w:shd w:val="clear" w:color="auto" w:fill="FFFFFF"/>
          <w:lang w:val="en-GB"/>
        </w:rPr>
        <w:t xml:space="preserve"> of DBI</w:t>
      </w:r>
      <w:r w:rsidR="00F31059">
        <w:rPr>
          <w:rStyle w:val="spellingerror"/>
          <w:rFonts w:cs="Times New Roman"/>
          <w:color w:val="000000"/>
          <w:szCs w:val="24"/>
          <w:shd w:val="clear" w:color="auto" w:fill="FFFFFF"/>
          <w:lang w:val="en-GB"/>
        </w:rPr>
        <w:t xml:space="preserve"> (“sum”)</w:t>
      </w:r>
      <w:r w:rsidRPr="00F0202F">
        <w:rPr>
          <w:rStyle w:val="spellingerror"/>
          <w:rFonts w:cs="Times New Roman"/>
          <w:color w:val="000000"/>
          <w:szCs w:val="24"/>
          <w:shd w:val="clear" w:color="auto" w:fill="FFFFFF"/>
          <w:lang w:val="en-GB"/>
        </w:rPr>
        <w:t xml:space="preserve"> or mean</w:t>
      </w:r>
      <w:r w:rsidR="00756363">
        <w:rPr>
          <w:rStyle w:val="spellingerror"/>
          <w:rFonts w:cs="Times New Roman"/>
          <w:color w:val="000000"/>
          <w:szCs w:val="24"/>
          <w:shd w:val="clear" w:color="auto" w:fill="FFFFFF"/>
          <w:lang w:val="en-GB"/>
        </w:rPr>
        <w:t xml:space="preserve"> </w:t>
      </w:r>
      <w:r w:rsidRPr="00F0202F">
        <w:rPr>
          <w:rStyle w:val="spellingerror"/>
          <w:rFonts w:cs="Times New Roman"/>
          <w:color w:val="000000"/>
          <w:szCs w:val="24"/>
          <w:shd w:val="clear" w:color="auto" w:fill="FFFFFF"/>
          <w:lang w:val="en-GB"/>
        </w:rPr>
        <w:t>of DBI</w:t>
      </w:r>
      <w:r w:rsidR="00F31059">
        <w:rPr>
          <w:rStyle w:val="spellingerror"/>
          <w:rFonts w:cs="Times New Roman"/>
          <w:color w:val="000000"/>
          <w:szCs w:val="24"/>
          <w:shd w:val="clear" w:color="auto" w:fill="FFFFFF"/>
          <w:lang w:val="en-GB"/>
        </w:rPr>
        <w:t xml:space="preserve"> (“mean”)</w:t>
      </w:r>
      <w:r w:rsidRPr="00F0202F">
        <w:rPr>
          <w:rStyle w:val="spellingerror"/>
          <w:rFonts w:cs="Times New Roman"/>
          <w:color w:val="000000"/>
          <w:szCs w:val="24"/>
          <w:shd w:val="clear" w:color="auto" w:fill="FFFFFF"/>
          <w:lang w:val="en-GB"/>
        </w:rPr>
        <w:t xml:space="preserve"> should be calculated.</w:t>
      </w:r>
    </w:p>
    <w:p w14:paraId="4D0295E3" w14:textId="77777777" w:rsidR="009D6F92" w:rsidRPr="00F0202F" w:rsidRDefault="009D6F92" w:rsidP="009D6F92">
      <w:pPr>
        <w:ind w:left="2160" w:hanging="1440"/>
        <w:rPr>
          <w:rFonts w:cs="Times New Roman"/>
          <w:color w:val="000000"/>
          <w:szCs w:val="24"/>
          <w:shd w:val="clear" w:color="auto" w:fill="FFFFFF"/>
          <w:lang w:val="en-GB"/>
        </w:rPr>
      </w:pPr>
    </w:p>
    <w:p w14:paraId="773CF676" w14:textId="650D493C" w:rsidR="009D6F92" w:rsidRDefault="00756363" w:rsidP="00756363">
      <w:pPr>
        <w:ind w:left="2160" w:hanging="1440"/>
        <w:rPr>
          <w:rStyle w:val="spellingerror"/>
          <w:rFonts w:ascii="Consolas" w:hAnsi="Consolas" w:cs="Calibri"/>
          <w:color w:val="000000"/>
          <w:sz w:val="22"/>
          <w:shd w:val="clear" w:color="auto" w:fill="FFFFFF"/>
          <w:lang w:val="en-GB"/>
        </w:rPr>
      </w:pPr>
      <w:r>
        <w:rPr>
          <w:rStyle w:val="normaltextrun"/>
          <w:rFonts w:ascii="Consolas" w:hAnsi="Consolas" w:cs="Calibri"/>
          <w:color w:val="000000"/>
          <w:sz w:val="22"/>
          <w:bdr w:val="none" w:sz="0" w:space="0" w:color="auto" w:frame="1"/>
          <w:lang w:val="en-GB"/>
        </w:rPr>
        <w:t>d</w:t>
      </w:r>
      <w:r w:rsidR="009D6F92" w:rsidRPr="00F0202F">
        <w:rPr>
          <w:rStyle w:val="normaltextrun"/>
          <w:rFonts w:ascii="Consolas" w:hAnsi="Consolas" w:cs="Calibri"/>
          <w:color w:val="000000"/>
          <w:sz w:val="22"/>
          <w:bdr w:val="none" w:sz="0" w:space="0" w:color="auto" w:frame="1"/>
          <w:lang w:val="en-GB"/>
        </w:rPr>
        <w:t>ata</w:t>
      </w:r>
      <w:r>
        <w:rPr>
          <w:rStyle w:val="spellingerror"/>
          <w:rFonts w:ascii="Consolas" w:hAnsi="Consolas" w:cs="Calibri"/>
          <w:color w:val="000000"/>
          <w:sz w:val="22"/>
          <w:shd w:val="clear" w:color="auto" w:fill="FFFFFF"/>
          <w:lang w:val="en-GB"/>
        </w:rPr>
        <w:tab/>
      </w:r>
      <w:commentRangeStart w:id="52"/>
      <w:proofErr w:type="gramStart"/>
      <w:r w:rsidRPr="00756363">
        <w:rPr>
          <w:rStyle w:val="spellingerror"/>
          <w:rFonts w:cs="Times New Roman"/>
          <w:color w:val="000000"/>
          <w:szCs w:val="24"/>
          <w:shd w:val="clear" w:color="auto" w:fill="FFFFFF"/>
          <w:lang w:val="en-GB"/>
        </w:rPr>
        <w:t>In</w:t>
      </w:r>
      <w:proofErr w:type="gramEnd"/>
      <w:r w:rsidRPr="00756363">
        <w:rPr>
          <w:rStyle w:val="spellingerror"/>
          <w:rFonts w:cs="Times New Roman"/>
          <w:color w:val="000000"/>
          <w:szCs w:val="24"/>
          <w:shd w:val="clear" w:color="auto" w:fill="FFFFFF"/>
          <w:lang w:val="en-GB"/>
        </w:rPr>
        <w:t xml:space="preserve"> case, that user´s checklist is </w:t>
      </w:r>
      <w:del w:id="53" w:author="Pyszko Petr" w:date="2022-11-03T17:05:00Z">
        <w:r w:rsidRPr="00756363" w:rsidDel="00962E63">
          <w:rPr>
            <w:rStyle w:val="spellingerror"/>
            <w:rFonts w:cs="Times New Roman"/>
            <w:color w:val="000000"/>
            <w:szCs w:val="24"/>
            <w:shd w:val="clear" w:color="auto" w:fill="FFFFFF"/>
            <w:lang w:val="en-GB"/>
          </w:rPr>
          <w:delText xml:space="preserve">not </w:delText>
        </w:r>
      </w:del>
      <w:r w:rsidRPr="00756363">
        <w:rPr>
          <w:rStyle w:val="spellingerror"/>
          <w:rFonts w:cs="Times New Roman"/>
          <w:color w:val="000000"/>
          <w:szCs w:val="24"/>
          <w:shd w:val="clear" w:color="auto" w:fill="FFFFFF"/>
          <w:lang w:val="en-GB"/>
        </w:rPr>
        <w:t xml:space="preserve">used in </w:t>
      </w:r>
      <w:r w:rsidR="002B4F64">
        <w:rPr>
          <w:rStyle w:val="spellingerror"/>
          <w:rFonts w:cs="Times New Roman"/>
          <w:color w:val="000000"/>
          <w:szCs w:val="24"/>
          <w:shd w:val="clear" w:color="auto" w:fill="FFFFFF"/>
          <w:lang w:val="en-GB"/>
        </w:rPr>
        <w:t>“</w:t>
      </w:r>
      <w:proofErr w:type="spellStart"/>
      <w:r w:rsidR="002B4F64">
        <w:rPr>
          <w:rStyle w:val="spellingerror"/>
          <w:rFonts w:cs="Times New Roman"/>
          <w:color w:val="000000"/>
          <w:szCs w:val="24"/>
          <w:shd w:val="clear" w:color="auto" w:fill="FFFFFF"/>
          <w:lang w:val="en-GB"/>
        </w:rPr>
        <w:t>UniteData</w:t>
      </w:r>
      <w:proofErr w:type="spellEnd"/>
      <w:r w:rsidR="002B4F64">
        <w:rPr>
          <w:rStyle w:val="spellingerror"/>
          <w:rFonts w:cs="Times New Roman"/>
          <w:color w:val="000000"/>
          <w:szCs w:val="24"/>
          <w:shd w:val="clear" w:color="auto" w:fill="FFFFFF"/>
          <w:lang w:val="en-GB"/>
        </w:rPr>
        <w:t xml:space="preserve">” </w:t>
      </w:r>
      <w:r w:rsidRPr="00756363">
        <w:rPr>
          <w:rStyle w:val="spellingerror"/>
          <w:rFonts w:cs="Times New Roman"/>
          <w:color w:val="000000"/>
          <w:szCs w:val="24"/>
          <w:shd w:val="clear" w:color="auto" w:fill="FFFFFF"/>
          <w:lang w:val="en-GB"/>
        </w:rPr>
        <w:t xml:space="preserve">function, the </w:t>
      </w:r>
      <w:r w:rsidR="002B4F64">
        <w:rPr>
          <w:rStyle w:val="spellingerror"/>
          <w:rFonts w:cs="Times New Roman"/>
          <w:color w:val="000000"/>
          <w:szCs w:val="24"/>
          <w:shd w:val="clear" w:color="auto" w:fill="FFFFFF"/>
          <w:lang w:val="en-GB"/>
        </w:rPr>
        <w:t>“</w:t>
      </w:r>
      <w:proofErr w:type="spellStart"/>
      <w:r w:rsidRPr="00756363">
        <w:rPr>
          <w:rStyle w:val="spellingerror"/>
          <w:rFonts w:cs="Times New Roman"/>
          <w:color w:val="000000"/>
          <w:szCs w:val="24"/>
          <w:shd w:val="clear" w:color="auto" w:fill="FFFFFF"/>
          <w:lang w:val="en-GB"/>
        </w:rPr>
        <w:t>StandardDBI</w:t>
      </w:r>
      <w:proofErr w:type="spellEnd"/>
      <w:r w:rsidR="002B4F64">
        <w:rPr>
          <w:rStyle w:val="spellingerror"/>
          <w:rFonts w:cs="Times New Roman"/>
          <w:color w:val="000000"/>
          <w:szCs w:val="24"/>
          <w:shd w:val="clear" w:color="auto" w:fill="FFFFFF"/>
          <w:lang w:val="en-GB"/>
        </w:rPr>
        <w:t>”</w:t>
      </w:r>
      <w:r w:rsidRPr="00756363">
        <w:rPr>
          <w:rStyle w:val="spellingerror"/>
          <w:rFonts w:cs="Times New Roman"/>
          <w:color w:val="000000"/>
          <w:szCs w:val="24"/>
          <w:shd w:val="clear" w:color="auto" w:fill="FFFFFF"/>
          <w:lang w:val="en-GB"/>
        </w:rPr>
        <w:t xml:space="preserve"> function is able to calculate with DBI values </w:t>
      </w:r>
      <w:r w:rsidR="00F31059">
        <w:rPr>
          <w:rStyle w:val="spellingerror"/>
          <w:rFonts w:cs="Times New Roman"/>
          <w:color w:val="000000"/>
          <w:szCs w:val="24"/>
          <w:shd w:val="clear" w:color="auto" w:fill="FFFFFF"/>
          <w:lang w:val="en-GB"/>
        </w:rPr>
        <w:t>(</w:t>
      </w:r>
      <w:r w:rsidRPr="00756363">
        <w:rPr>
          <w:rStyle w:val="spellingerror"/>
          <w:rFonts w:cs="Times New Roman"/>
          <w:color w:val="000000"/>
          <w:szCs w:val="24"/>
          <w:shd w:val="clear" w:color="auto" w:fill="FFFFFF"/>
          <w:lang w:val="en-GB"/>
        </w:rPr>
        <w:t>“DBI”</w:t>
      </w:r>
      <w:r w:rsidR="00F31059">
        <w:rPr>
          <w:rStyle w:val="spellingerror"/>
          <w:rFonts w:cs="Times New Roman"/>
          <w:color w:val="000000"/>
          <w:szCs w:val="24"/>
          <w:shd w:val="clear" w:color="auto" w:fill="FFFFFF"/>
          <w:lang w:val="en-GB"/>
        </w:rPr>
        <w:t>)</w:t>
      </w:r>
      <w:r w:rsidRPr="00756363">
        <w:rPr>
          <w:rStyle w:val="spellingerror"/>
          <w:rFonts w:cs="Times New Roman"/>
          <w:color w:val="000000"/>
          <w:szCs w:val="24"/>
          <w:shd w:val="clear" w:color="auto" w:fill="FFFFFF"/>
          <w:lang w:val="en-GB"/>
        </w:rPr>
        <w:t xml:space="preserve">, values of sensitivity </w:t>
      </w:r>
      <w:r w:rsidR="00F31059">
        <w:rPr>
          <w:rStyle w:val="spellingerror"/>
          <w:rFonts w:cs="Times New Roman"/>
          <w:color w:val="000000"/>
          <w:szCs w:val="24"/>
          <w:shd w:val="clear" w:color="auto" w:fill="FFFFFF"/>
          <w:lang w:val="en-GB"/>
        </w:rPr>
        <w:t>(</w:t>
      </w:r>
      <w:r w:rsidRPr="00756363">
        <w:rPr>
          <w:rStyle w:val="spellingerror"/>
          <w:rFonts w:cs="Times New Roman"/>
          <w:color w:val="000000"/>
          <w:szCs w:val="24"/>
          <w:shd w:val="clear" w:color="auto" w:fill="FFFFFF"/>
          <w:lang w:val="en-GB"/>
        </w:rPr>
        <w:t>“SENS”</w:t>
      </w:r>
      <w:r w:rsidR="00F31059">
        <w:rPr>
          <w:rStyle w:val="spellingerror"/>
          <w:rFonts w:cs="Times New Roman"/>
          <w:color w:val="000000"/>
          <w:szCs w:val="24"/>
          <w:shd w:val="clear" w:color="auto" w:fill="FFFFFF"/>
          <w:lang w:val="en-GB"/>
        </w:rPr>
        <w:t>)</w:t>
      </w:r>
      <w:r w:rsidRPr="00756363">
        <w:rPr>
          <w:rStyle w:val="spellingerror"/>
          <w:rFonts w:cs="Times New Roman"/>
          <w:color w:val="000000"/>
          <w:szCs w:val="24"/>
          <w:shd w:val="clear" w:color="auto" w:fill="FFFFFF"/>
          <w:lang w:val="en-GB"/>
        </w:rPr>
        <w:t xml:space="preserve">, threat </w:t>
      </w:r>
      <w:r w:rsidR="00F31059">
        <w:rPr>
          <w:rStyle w:val="spellingerror"/>
          <w:rFonts w:cs="Times New Roman"/>
          <w:color w:val="000000"/>
          <w:szCs w:val="24"/>
          <w:shd w:val="clear" w:color="auto" w:fill="FFFFFF"/>
          <w:lang w:val="en-GB"/>
        </w:rPr>
        <w:t>(</w:t>
      </w:r>
      <w:r w:rsidRPr="00756363">
        <w:rPr>
          <w:rStyle w:val="spellingerror"/>
          <w:rFonts w:cs="Times New Roman"/>
          <w:color w:val="000000"/>
          <w:szCs w:val="24"/>
          <w:shd w:val="clear" w:color="auto" w:fill="FFFFFF"/>
          <w:lang w:val="en-GB"/>
        </w:rPr>
        <w:t>“THR”</w:t>
      </w:r>
      <w:r w:rsidR="00F31059">
        <w:rPr>
          <w:rStyle w:val="spellingerror"/>
          <w:rFonts w:cs="Times New Roman"/>
          <w:color w:val="000000"/>
          <w:szCs w:val="24"/>
          <w:shd w:val="clear" w:color="auto" w:fill="FFFFFF"/>
          <w:lang w:val="en-GB"/>
        </w:rPr>
        <w:t>)</w:t>
      </w:r>
      <w:r w:rsidRPr="00756363">
        <w:rPr>
          <w:rStyle w:val="spellingerror"/>
          <w:rFonts w:cs="Times New Roman"/>
          <w:color w:val="000000"/>
          <w:szCs w:val="24"/>
          <w:shd w:val="clear" w:color="auto" w:fill="FFFFFF"/>
          <w:lang w:val="en-GB"/>
        </w:rPr>
        <w:t xml:space="preserve"> and distribution </w:t>
      </w:r>
      <w:r w:rsidR="00F31059">
        <w:rPr>
          <w:rStyle w:val="spellingerror"/>
          <w:rFonts w:cs="Times New Roman"/>
          <w:color w:val="000000"/>
          <w:szCs w:val="24"/>
          <w:shd w:val="clear" w:color="auto" w:fill="FFFFFF"/>
          <w:lang w:val="en-GB"/>
        </w:rPr>
        <w:t>(</w:t>
      </w:r>
      <w:r w:rsidRPr="00756363">
        <w:rPr>
          <w:rStyle w:val="spellingerror"/>
          <w:rFonts w:cs="Times New Roman"/>
          <w:color w:val="000000"/>
          <w:szCs w:val="24"/>
          <w:shd w:val="clear" w:color="auto" w:fill="FFFFFF"/>
          <w:lang w:val="en-GB"/>
        </w:rPr>
        <w:t>DIST</w:t>
      </w:r>
      <w:r w:rsidR="00F31059">
        <w:rPr>
          <w:rStyle w:val="spellingerror"/>
          <w:rFonts w:cs="Times New Roman"/>
          <w:color w:val="000000"/>
          <w:szCs w:val="24"/>
          <w:shd w:val="clear" w:color="auto" w:fill="FFFFFF"/>
          <w:lang w:val="en-GB"/>
        </w:rPr>
        <w:t>)</w:t>
      </w:r>
      <w:r w:rsidRPr="00756363">
        <w:rPr>
          <w:rStyle w:val="spellingerror"/>
          <w:rFonts w:cs="Times New Roman"/>
          <w:color w:val="000000"/>
          <w:szCs w:val="24"/>
          <w:shd w:val="clear" w:color="auto" w:fill="FFFFFF"/>
          <w:lang w:val="en-GB"/>
        </w:rPr>
        <w:t>.</w:t>
      </w:r>
      <w:r>
        <w:rPr>
          <w:rStyle w:val="spellingerror"/>
          <w:rFonts w:ascii="Consolas" w:hAnsi="Consolas" w:cs="Calibri"/>
          <w:color w:val="000000"/>
          <w:sz w:val="22"/>
          <w:shd w:val="clear" w:color="auto" w:fill="FFFFFF"/>
          <w:lang w:val="en-GB"/>
        </w:rPr>
        <w:t xml:space="preserve">  </w:t>
      </w:r>
      <w:commentRangeEnd w:id="52"/>
      <w:r w:rsidR="00962E63">
        <w:rPr>
          <w:rStyle w:val="Odkaznakoment"/>
        </w:rPr>
        <w:commentReference w:id="52"/>
      </w:r>
    </w:p>
    <w:p w14:paraId="463B719B" w14:textId="77777777" w:rsidR="00E0413B" w:rsidRDefault="00E0413B" w:rsidP="00E0413B">
      <w:pPr>
        <w:rPr>
          <w:rStyle w:val="spellingerror"/>
          <w:rFonts w:ascii="Consolas" w:hAnsi="Consolas" w:cs="Calibri"/>
          <w:color w:val="000000"/>
          <w:sz w:val="22"/>
          <w:shd w:val="clear" w:color="auto" w:fill="FFFFFF"/>
          <w:lang w:val="en-GB"/>
        </w:rPr>
      </w:pPr>
    </w:p>
    <w:p w14:paraId="768223A2" w14:textId="0D21C6FA" w:rsidR="00E0413B" w:rsidRPr="00F0202F" w:rsidRDefault="00E0413B" w:rsidP="00E0413B">
      <w:pPr>
        <w:ind w:left="2160" w:hanging="1440"/>
        <w:rPr>
          <w:rFonts w:cs="Times New Roman"/>
          <w:color w:val="000000"/>
          <w:szCs w:val="24"/>
          <w:shd w:val="clear" w:color="auto" w:fill="FFFFFF"/>
          <w:lang w:val="en-GB"/>
        </w:rPr>
      </w:pPr>
      <w:r>
        <w:rPr>
          <w:rStyle w:val="normaltextrun"/>
          <w:rFonts w:ascii="Consolas" w:hAnsi="Consolas" w:cs="Calibri"/>
          <w:color w:val="000000"/>
          <w:sz w:val="22"/>
          <w:bdr w:val="none" w:sz="0" w:space="0" w:color="auto" w:frame="1"/>
          <w:lang w:val="en-GB"/>
        </w:rPr>
        <w:t>plot</w:t>
      </w:r>
      <w:r>
        <w:rPr>
          <w:rStyle w:val="spellingerror"/>
          <w:rFonts w:ascii="Consolas" w:hAnsi="Consolas" w:cs="Calibri"/>
          <w:color w:val="000000"/>
          <w:sz w:val="22"/>
          <w:shd w:val="clear" w:color="auto" w:fill="FFFFFF"/>
          <w:lang w:val="en-GB"/>
        </w:rPr>
        <w:tab/>
      </w:r>
      <w:r w:rsidRPr="00F0202F">
        <w:rPr>
          <w:rStyle w:val="spellingerror"/>
          <w:rFonts w:cs="Times New Roman"/>
          <w:color w:val="000000"/>
          <w:szCs w:val="24"/>
          <w:shd w:val="clear" w:color="auto" w:fill="FFFFFF"/>
          <w:lang w:val="en-GB"/>
        </w:rPr>
        <w:t xml:space="preserve">Should a </w:t>
      </w:r>
      <w:proofErr w:type="spellStart"/>
      <w:r>
        <w:rPr>
          <w:rStyle w:val="spellingerror"/>
          <w:rFonts w:cs="Times New Roman"/>
          <w:color w:val="000000"/>
          <w:szCs w:val="24"/>
          <w:shd w:val="clear" w:color="auto" w:fill="FFFFFF"/>
          <w:lang w:val="en-GB"/>
        </w:rPr>
        <w:t>barplot</w:t>
      </w:r>
      <w:proofErr w:type="spellEnd"/>
      <w:r w:rsidRPr="00F0202F">
        <w:rPr>
          <w:rStyle w:val="spellingerror"/>
          <w:rFonts w:cs="Times New Roman"/>
          <w:color w:val="000000"/>
          <w:szCs w:val="24"/>
          <w:shd w:val="clear" w:color="auto" w:fill="FFFFFF"/>
          <w:lang w:val="en-GB"/>
        </w:rPr>
        <w:t xml:space="preserve"> for </w:t>
      </w:r>
      <w:r w:rsidR="00F31059">
        <w:rPr>
          <w:rStyle w:val="spellingerror"/>
          <w:rFonts w:cs="Times New Roman"/>
          <w:color w:val="000000"/>
          <w:szCs w:val="24"/>
          <w:shd w:val="clear" w:color="auto" w:fill="FFFFFF"/>
          <w:lang w:val="en-GB"/>
        </w:rPr>
        <w:t xml:space="preserve">results of calculations </w:t>
      </w:r>
      <w:r w:rsidRPr="00F0202F">
        <w:rPr>
          <w:rStyle w:val="spellingerror"/>
          <w:rFonts w:cs="Times New Roman"/>
          <w:color w:val="000000"/>
          <w:szCs w:val="24"/>
          <w:shd w:val="clear" w:color="auto" w:fill="FFFFFF"/>
          <w:lang w:val="en-GB"/>
        </w:rPr>
        <w:t>be plotted</w:t>
      </w:r>
      <w:ins w:id="54" w:author="Pyszko Petr" w:date="2022-11-03T17:07:00Z">
        <w:r w:rsidR="00962E63">
          <w:rPr>
            <w:rStyle w:val="spellingerror"/>
            <w:rFonts w:cs="Times New Roman"/>
            <w:color w:val="000000"/>
            <w:szCs w:val="24"/>
            <w:shd w:val="clear" w:color="auto" w:fill="FFFFFF"/>
            <w:lang w:val="en-GB"/>
          </w:rPr>
          <w:t>?</w:t>
        </w:r>
      </w:ins>
      <w:del w:id="55" w:author="Pyszko Petr" w:date="2022-11-03T17:07:00Z">
        <w:r w:rsidR="00F31059" w:rsidDel="00962E63">
          <w:rPr>
            <w:rStyle w:val="spellingerror"/>
            <w:rFonts w:cs="Times New Roman"/>
            <w:color w:val="000000"/>
            <w:szCs w:val="24"/>
            <w:shd w:val="clear" w:color="auto" w:fill="FFFFFF"/>
            <w:lang w:val="en-GB"/>
          </w:rPr>
          <w:delText>.</w:delText>
        </w:r>
      </w:del>
      <w:r w:rsidR="00F31059">
        <w:rPr>
          <w:rStyle w:val="spellingerror"/>
          <w:rFonts w:cs="Times New Roman"/>
          <w:color w:val="000000"/>
          <w:szCs w:val="24"/>
          <w:shd w:val="clear" w:color="auto" w:fill="FFFFFF"/>
          <w:lang w:val="en-GB"/>
        </w:rPr>
        <w:t xml:space="preserve"> </w:t>
      </w:r>
      <w:r w:rsidRPr="00F0202F">
        <w:rPr>
          <w:rStyle w:val="spellingerror"/>
          <w:rFonts w:cs="Times New Roman"/>
          <w:color w:val="000000"/>
          <w:szCs w:val="24"/>
          <w:shd w:val="clear" w:color="auto" w:fill="FFFFFF"/>
          <w:lang w:val="en-GB"/>
        </w:rPr>
        <w:t>By default, the plot is not rendered.</w:t>
      </w:r>
    </w:p>
    <w:p w14:paraId="61F03045" w14:textId="77777777" w:rsidR="009D6F92" w:rsidRPr="00F0202F" w:rsidRDefault="009D6F92" w:rsidP="009D6F92">
      <w:pPr>
        <w:rPr>
          <w:rFonts w:eastAsia="Times New Roman" w:cs="Times New Roman"/>
          <w:bCs/>
          <w:szCs w:val="24"/>
          <w:lang w:val="en-GB"/>
        </w:rPr>
      </w:pPr>
    </w:p>
    <w:p w14:paraId="5678B9B5" w14:textId="77777777" w:rsidR="009D6F92" w:rsidRPr="00F0202F" w:rsidRDefault="009D6F92" w:rsidP="009D6F92">
      <w:pPr>
        <w:rPr>
          <w:rFonts w:eastAsia="Times New Roman" w:cs="Times New Roman"/>
          <w:b/>
          <w:szCs w:val="24"/>
          <w:lang w:val="en-GB"/>
        </w:rPr>
      </w:pPr>
      <w:r w:rsidRPr="00F0202F">
        <w:rPr>
          <w:rFonts w:eastAsia="Times New Roman" w:cs="Times New Roman"/>
          <w:b/>
          <w:szCs w:val="24"/>
          <w:lang w:val="en-GB"/>
        </w:rPr>
        <w:t>Value</w:t>
      </w:r>
    </w:p>
    <w:p w14:paraId="737914D6" w14:textId="0E308D01" w:rsidR="009D6F92" w:rsidRPr="00F0202F" w:rsidRDefault="009D6F92" w:rsidP="009D6F92">
      <w:pPr>
        <w:ind w:left="720"/>
        <w:rPr>
          <w:rFonts w:eastAsia="Times New Roman" w:cs="Times New Roman"/>
          <w:bCs/>
          <w:szCs w:val="24"/>
          <w:lang w:val="en-GB"/>
        </w:rPr>
      </w:pPr>
      <w:r w:rsidRPr="00F0202F">
        <w:rPr>
          <w:rFonts w:eastAsia="Times New Roman" w:cs="Times New Roman"/>
          <w:bCs/>
          <w:szCs w:val="24"/>
          <w:lang w:val="en-GB"/>
        </w:rPr>
        <w:t>A data frame consisting of a column of index values with samples in rows.</w:t>
      </w:r>
    </w:p>
    <w:p w14:paraId="779E0E7D" w14:textId="77777777" w:rsidR="009D6F92" w:rsidRPr="00F0202F" w:rsidRDefault="009D6F92" w:rsidP="009D6F92">
      <w:pPr>
        <w:ind w:left="720"/>
        <w:rPr>
          <w:rFonts w:eastAsia="Times New Roman" w:cs="Times New Roman"/>
          <w:bCs/>
          <w:szCs w:val="24"/>
          <w:lang w:val="en-GB"/>
        </w:rPr>
      </w:pPr>
    </w:p>
    <w:p w14:paraId="07215340" w14:textId="77777777" w:rsidR="009D6F92" w:rsidRPr="00F0202F" w:rsidRDefault="009D6F92" w:rsidP="009D6F92">
      <w:pPr>
        <w:rPr>
          <w:rFonts w:eastAsia="Times New Roman" w:cs="Times New Roman"/>
          <w:b/>
          <w:szCs w:val="24"/>
          <w:lang w:val="en-GB"/>
        </w:rPr>
      </w:pPr>
      <w:r w:rsidRPr="00F0202F">
        <w:rPr>
          <w:rFonts w:eastAsia="Times New Roman" w:cs="Times New Roman"/>
          <w:b/>
          <w:szCs w:val="24"/>
          <w:lang w:val="en-GB"/>
        </w:rPr>
        <w:t>Example</w:t>
      </w:r>
    </w:p>
    <w:p w14:paraId="65CB8ABE" w14:textId="77777777" w:rsidR="009D6F92" w:rsidRPr="00F0202F" w:rsidRDefault="009D6F92" w:rsidP="009D6F92">
      <w:pPr>
        <w:ind w:left="720"/>
        <w:rPr>
          <w:rFonts w:ascii="Consolas" w:eastAsia="Times New Roman" w:hAnsi="Consolas" w:cs="Times New Roman"/>
          <w:sz w:val="22"/>
          <w:lang w:val="en-GB"/>
        </w:rPr>
      </w:pPr>
      <w:r w:rsidRPr="00F0202F">
        <w:rPr>
          <w:rFonts w:ascii="Consolas" w:eastAsia="Times New Roman" w:hAnsi="Consolas" w:cs="Times New Roman"/>
          <w:sz w:val="22"/>
          <w:lang w:val="en-GB"/>
        </w:rPr>
        <w:t xml:space="preserve"># Calculate the sum DBI index for the Highway stormwater and control ponds dataset. </w:t>
      </w:r>
    </w:p>
    <w:p w14:paraId="4C968CC4" w14:textId="77777777" w:rsidR="009D6F92" w:rsidRPr="00F0202F" w:rsidRDefault="009D6F92" w:rsidP="009D6F92">
      <w:pPr>
        <w:ind w:left="720"/>
        <w:rPr>
          <w:rFonts w:ascii="Consolas" w:eastAsia="Times New Roman" w:hAnsi="Consolas" w:cs="Times New Roman"/>
          <w:sz w:val="22"/>
          <w:lang w:val="en-GB"/>
        </w:rPr>
      </w:pPr>
    </w:p>
    <w:p w14:paraId="46A30AB4" w14:textId="542B53B0" w:rsidR="009D6F92" w:rsidRPr="00F0202F" w:rsidRDefault="009D6F92" w:rsidP="009D6F92">
      <w:pPr>
        <w:ind w:left="720"/>
        <w:rPr>
          <w:rFonts w:ascii="Consolas" w:eastAsia="Times New Roman" w:hAnsi="Consolas" w:cs="Times New Roman"/>
          <w:sz w:val="22"/>
          <w:lang w:val="en-GB"/>
        </w:rPr>
      </w:pPr>
      <w:commentRangeStart w:id="56"/>
      <w:proofErr w:type="spellStart"/>
      <w:proofErr w:type="gramStart"/>
      <w:r w:rsidRPr="00F0202F">
        <w:rPr>
          <w:rFonts w:ascii="Consolas" w:eastAsia="Times New Roman" w:hAnsi="Consolas" w:cs="Times New Roman"/>
          <w:sz w:val="22"/>
          <w:lang w:val="en-GB"/>
        </w:rPr>
        <w:t>StandardDBI</w:t>
      </w:r>
      <w:proofErr w:type="spellEnd"/>
      <w:r w:rsidRPr="00F0202F">
        <w:rPr>
          <w:rFonts w:ascii="Consolas" w:eastAsia="Times New Roman" w:hAnsi="Consolas" w:cs="Times New Roman"/>
          <w:sz w:val="22"/>
          <w:lang w:val="en-GB"/>
        </w:rPr>
        <w:t>(</w:t>
      </w:r>
      <w:proofErr w:type="spellStart"/>
      <w:proofErr w:type="gramEnd"/>
      <w:r w:rsidR="00E0413B">
        <w:rPr>
          <w:rFonts w:ascii="Consolas" w:eastAsia="Times New Roman" w:hAnsi="Consolas" w:cs="Times New Roman"/>
          <w:sz w:val="22"/>
          <w:lang w:val="en-GB"/>
        </w:rPr>
        <w:t>Stormwater</w:t>
      </w:r>
      <w:r w:rsidR="004F42A3">
        <w:rPr>
          <w:rFonts w:ascii="Consolas" w:eastAsia="Times New Roman" w:hAnsi="Consolas" w:cs="Times New Roman"/>
          <w:sz w:val="22"/>
          <w:lang w:val="en-GB"/>
        </w:rPr>
        <w:t>s</w:t>
      </w:r>
      <w:r w:rsidR="00F31059">
        <w:rPr>
          <w:rFonts w:ascii="Consolas" w:eastAsia="Times New Roman" w:hAnsi="Consolas" w:cs="Times New Roman"/>
          <w:sz w:val="22"/>
          <w:lang w:val="en-GB"/>
        </w:rPr>
        <w:t>DBI</w:t>
      </w:r>
      <w:proofErr w:type="spellEnd"/>
      <w:r w:rsidRPr="00F0202F">
        <w:rPr>
          <w:rFonts w:ascii="Consolas" w:eastAsia="Times New Roman" w:hAnsi="Consolas" w:cs="Times New Roman"/>
          <w:sz w:val="22"/>
          <w:lang w:val="en-GB"/>
        </w:rPr>
        <w:t xml:space="preserve">, type = "sum") </w:t>
      </w:r>
    </w:p>
    <w:p w14:paraId="77DE6A83" w14:textId="77777777" w:rsidR="009D6F92" w:rsidRPr="00F0202F" w:rsidRDefault="009D6F92" w:rsidP="009D6F92">
      <w:pPr>
        <w:ind w:left="720"/>
        <w:rPr>
          <w:rFonts w:ascii="Consolas" w:eastAsia="Times New Roman" w:hAnsi="Consolas" w:cs="Times New Roman"/>
          <w:sz w:val="22"/>
          <w:lang w:val="en-GB"/>
        </w:rPr>
      </w:pPr>
    </w:p>
    <w:p w14:paraId="2AA91C9A" w14:textId="77777777" w:rsidR="009D6F92" w:rsidRPr="00F0202F" w:rsidRDefault="009D6F92" w:rsidP="009D6F92">
      <w:pPr>
        <w:ind w:left="720"/>
        <w:rPr>
          <w:rFonts w:ascii="Consolas" w:eastAsia="Times New Roman" w:hAnsi="Consolas" w:cs="Times New Roman"/>
          <w:sz w:val="22"/>
          <w:lang w:val="en-GB"/>
        </w:rPr>
      </w:pPr>
      <w:r w:rsidRPr="00F0202F">
        <w:rPr>
          <w:rFonts w:ascii="Consolas" w:eastAsia="Times New Roman" w:hAnsi="Consolas" w:cs="Times New Roman"/>
          <w:sz w:val="22"/>
          <w:lang w:val="en-GB"/>
        </w:rPr>
        <w:t xml:space="preserve"># Calculate the mean DBI index for the Highway stormwater and control ponds dataset. </w:t>
      </w:r>
    </w:p>
    <w:p w14:paraId="34BB00E9" w14:textId="77777777" w:rsidR="009D6F92" w:rsidRPr="00F0202F" w:rsidRDefault="009D6F92" w:rsidP="009D6F92">
      <w:pPr>
        <w:ind w:left="720"/>
        <w:rPr>
          <w:rFonts w:ascii="Consolas" w:eastAsia="Times New Roman" w:hAnsi="Consolas" w:cs="Times New Roman"/>
          <w:sz w:val="22"/>
          <w:lang w:val="en-GB"/>
        </w:rPr>
      </w:pPr>
    </w:p>
    <w:p w14:paraId="33D02740" w14:textId="1D365A69" w:rsidR="009D6F92" w:rsidRPr="00F0202F" w:rsidRDefault="009D6F92" w:rsidP="009D6F92">
      <w:pPr>
        <w:ind w:left="720"/>
        <w:rPr>
          <w:rFonts w:eastAsia="Times New Roman" w:cs="Times New Roman"/>
          <w:szCs w:val="24"/>
          <w:lang w:val="en-GB"/>
        </w:rPr>
      </w:pPr>
      <w:proofErr w:type="spellStart"/>
      <w:proofErr w:type="gramStart"/>
      <w:r w:rsidRPr="00F0202F">
        <w:rPr>
          <w:rFonts w:ascii="Consolas" w:eastAsia="Times New Roman" w:hAnsi="Consolas" w:cs="Times New Roman"/>
          <w:sz w:val="22"/>
          <w:lang w:val="en-GB"/>
        </w:rPr>
        <w:t>StandardDBI</w:t>
      </w:r>
      <w:proofErr w:type="spellEnd"/>
      <w:r w:rsidRPr="00F0202F">
        <w:rPr>
          <w:rFonts w:ascii="Consolas" w:eastAsia="Times New Roman" w:hAnsi="Consolas" w:cs="Times New Roman"/>
          <w:sz w:val="22"/>
          <w:lang w:val="en-GB"/>
        </w:rPr>
        <w:t>(</w:t>
      </w:r>
      <w:proofErr w:type="spellStart"/>
      <w:proofErr w:type="gramEnd"/>
      <w:r w:rsidR="00F31059">
        <w:rPr>
          <w:rFonts w:ascii="Consolas" w:eastAsia="Times New Roman" w:hAnsi="Consolas" w:cs="Times New Roman"/>
          <w:sz w:val="22"/>
          <w:lang w:val="en-GB"/>
        </w:rPr>
        <w:t>Stormwater</w:t>
      </w:r>
      <w:r w:rsidR="004F42A3">
        <w:rPr>
          <w:rFonts w:ascii="Consolas" w:eastAsia="Times New Roman" w:hAnsi="Consolas" w:cs="Times New Roman"/>
          <w:sz w:val="22"/>
          <w:lang w:val="en-GB"/>
        </w:rPr>
        <w:t>s</w:t>
      </w:r>
      <w:r w:rsidR="00F31059">
        <w:rPr>
          <w:rFonts w:ascii="Consolas" w:eastAsia="Times New Roman" w:hAnsi="Consolas" w:cs="Times New Roman"/>
          <w:sz w:val="22"/>
          <w:lang w:val="en-GB"/>
        </w:rPr>
        <w:t>DBI</w:t>
      </w:r>
      <w:proofErr w:type="spellEnd"/>
      <w:r w:rsidRPr="00F0202F">
        <w:rPr>
          <w:rFonts w:ascii="Consolas" w:eastAsia="Times New Roman" w:hAnsi="Consolas" w:cs="Times New Roman"/>
          <w:sz w:val="22"/>
          <w:lang w:val="en-GB"/>
        </w:rPr>
        <w:t>, type = "mean")</w:t>
      </w:r>
      <w:commentRangeEnd w:id="56"/>
      <w:r w:rsidR="00962E63">
        <w:rPr>
          <w:rStyle w:val="Odkaznakoment"/>
        </w:rPr>
        <w:commentReference w:id="56"/>
      </w:r>
    </w:p>
    <w:p w14:paraId="2711ACC8" w14:textId="6754246F" w:rsidR="009D6F92" w:rsidRPr="00F0202F" w:rsidRDefault="009D6F92" w:rsidP="009D6F92">
      <w:pPr>
        <w:rPr>
          <w:rFonts w:eastAsia="Times New Roman" w:cs="Times New Roman"/>
          <w:szCs w:val="24"/>
          <w:lang w:val="en-GB"/>
        </w:rPr>
      </w:pPr>
    </w:p>
    <w:p w14:paraId="72DAD5A6" w14:textId="7A5C4361" w:rsidR="009D6F92" w:rsidRPr="00F0202F" w:rsidRDefault="009D6F92" w:rsidP="009D6F92">
      <w:pPr>
        <w:pStyle w:val="Nadpis1"/>
        <w:pBdr>
          <w:top w:val="single" w:sz="4" w:space="1" w:color="auto"/>
          <w:bottom w:val="single" w:sz="4" w:space="1" w:color="auto"/>
        </w:pBdr>
        <w:ind w:left="2880" w:hanging="2880"/>
        <w:jc w:val="left"/>
        <w:rPr>
          <w:lang w:val="en-GB"/>
        </w:rPr>
      </w:pPr>
      <w:bookmarkStart w:id="57" w:name="_Toc117763510"/>
      <w:proofErr w:type="spellStart"/>
      <w:r w:rsidRPr="00F0202F">
        <w:rPr>
          <w:rFonts w:ascii="Consolas" w:hAnsi="Consolas" w:cs="Courier New"/>
          <w:b w:val="0"/>
          <w:bCs/>
          <w:lang w:val="en-GB"/>
        </w:rPr>
        <w:t>PermDBI</w:t>
      </w:r>
      <w:proofErr w:type="spellEnd"/>
      <w:r w:rsidRPr="00F0202F">
        <w:rPr>
          <w:lang w:val="en-GB"/>
        </w:rPr>
        <w:tab/>
      </w:r>
      <w:r w:rsidRPr="00F0202F">
        <w:rPr>
          <w:b w:val="0"/>
          <w:bCs/>
          <w:i/>
          <w:iCs/>
          <w:lang w:val="en-GB"/>
        </w:rPr>
        <w:t xml:space="preserve">Permutational DBI </w:t>
      </w:r>
      <w:del w:id="58" w:author="Pyszko Petr" w:date="2022-11-03T17:08:00Z">
        <w:r w:rsidRPr="00F0202F" w:rsidDel="00962E63">
          <w:rPr>
            <w:b w:val="0"/>
            <w:bCs/>
            <w:i/>
            <w:iCs/>
            <w:lang w:val="en-GB"/>
          </w:rPr>
          <w:delText xml:space="preserve">and </w:delText>
        </w:r>
      </w:del>
      <w:r w:rsidRPr="00F0202F">
        <w:rPr>
          <w:b w:val="0"/>
          <w:bCs/>
          <w:i/>
          <w:iCs/>
          <w:lang w:val="en-GB"/>
        </w:rPr>
        <w:t>potential for dragonfly communities</w:t>
      </w:r>
      <w:bookmarkEnd w:id="57"/>
    </w:p>
    <w:p w14:paraId="5043342B" w14:textId="77777777" w:rsidR="009D6F92" w:rsidRPr="00F0202F" w:rsidRDefault="009D6F92" w:rsidP="009D6F92">
      <w:pPr>
        <w:rPr>
          <w:rFonts w:eastAsia="Times New Roman" w:cs="Times New Roman"/>
          <w:b/>
          <w:szCs w:val="24"/>
          <w:lang w:val="en-GB"/>
        </w:rPr>
      </w:pPr>
    </w:p>
    <w:p w14:paraId="3D3540FE" w14:textId="77777777" w:rsidR="009D6F92" w:rsidRPr="00F0202F" w:rsidRDefault="009D6F92" w:rsidP="009D6F92">
      <w:pPr>
        <w:rPr>
          <w:rFonts w:eastAsia="Times New Roman" w:cs="Times New Roman"/>
          <w:szCs w:val="24"/>
          <w:lang w:val="en-GB"/>
        </w:rPr>
      </w:pPr>
      <w:r w:rsidRPr="00F0202F">
        <w:rPr>
          <w:rFonts w:eastAsia="Times New Roman" w:cs="Times New Roman"/>
          <w:b/>
          <w:szCs w:val="24"/>
          <w:lang w:val="en-GB"/>
        </w:rPr>
        <w:t>Descriptions</w:t>
      </w:r>
    </w:p>
    <w:p w14:paraId="3F0B3547" w14:textId="57A4ADE0" w:rsidR="009D6F92" w:rsidRPr="00F0202F" w:rsidRDefault="009D6F92" w:rsidP="009D6F92">
      <w:pPr>
        <w:ind w:left="720"/>
        <w:rPr>
          <w:rFonts w:eastAsia="Times New Roman" w:cs="Times New Roman"/>
          <w:szCs w:val="24"/>
          <w:lang w:val="en-GB"/>
        </w:rPr>
      </w:pPr>
      <w:r w:rsidRPr="00F0202F">
        <w:rPr>
          <w:rFonts w:eastAsia="Times New Roman" w:cs="Times New Roman"/>
          <w:szCs w:val="24"/>
          <w:lang w:val="en-GB"/>
        </w:rPr>
        <w:t xml:space="preserve">Calculates </w:t>
      </w:r>
      <w:ins w:id="59" w:author="Pyszko Petr" w:date="2022-11-03T17:08:00Z">
        <w:r w:rsidR="00962E63">
          <w:rPr>
            <w:rFonts w:eastAsia="Times New Roman" w:cs="Times New Roman"/>
            <w:szCs w:val="24"/>
            <w:lang w:val="en-GB"/>
          </w:rPr>
          <w:t xml:space="preserve">permutational </w:t>
        </w:r>
      </w:ins>
      <w:r w:rsidRPr="00F0202F">
        <w:rPr>
          <w:rFonts w:eastAsia="Times New Roman" w:cs="Times New Roman"/>
          <w:szCs w:val="24"/>
          <w:lang w:val="en-GB"/>
        </w:rPr>
        <w:t>DBI potential for dragonfly community samples.</w:t>
      </w:r>
    </w:p>
    <w:p w14:paraId="2C07B8F0" w14:textId="77777777" w:rsidR="009D6F92" w:rsidRPr="00F0202F" w:rsidRDefault="009D6F92" w:rsidP="009D6F92">
      <w:pPr>
        <w:ind w:left="720"/>
        <w:rPr>
          <w:rFonts w:eastAsia="Times New Roman" w:cs="Times New Roman"/>
          <w:szCs w:val="24"/>
          <w:lang w:val="en-GB"/>
        </w:rPr>
      </w:pPr>
    </w:p>
    <w:p w14:paraId="3F4EA85A" w14:textId="77777777" w:rsidR="009D6F92" w:rsidRPr="00F0202F" w:rsidRDefault="009D6F92" w:rsidP="009D6F92">
      <w:pPr>
        <w:rPr>
          <w:rFonts w:eastAsia="Times New Roman" w:cs="Times New Roman"/>
          <w:szCs w:val="24"/>
          <w:lang w:val="en-GB"/>
        </w:rPr>
      </w:pPr>
      <w:r w:rsidRPr="00F0202F">
        <w:rPr>
          <w:rFonts w:eastAsia="Times New Roman" w:cs="Times New Roman"/>
          <w:b/>
          <w:szCs w:val="24"/>
          <w:lang w:val="en-GB"/>
        </w:rPr>
        <w:t>Usage</w:t>
      </w:r>
    </w:p>
    <w:p w14:paraId="7C20B55A" w14:textId="155227EA" w:rsidR="009D6F92" w:rsidRPr="00F0202F" w:rsidRDefault="009D6F92" w:rsidP="009D6F92">
      <w:pPr>
        <w:ind w:firstLine="720"/>
        <w:rPr>
          <w:rStyle w:val="spellingerror"/>
          <w:rFonts w:ascii="Consolas" w:hAnsi="Consolas" w:cs="Calibri"/>
          <w:color w:val="000000"/>
          <w:sz w:val="22"/>
          <w:shd w:val="clear" w:color="auto" w:fill="FFFFFF"/>
          <w:lang w:val="en-GB"/>
        </w:rPr>
      </w:pPr>
      <w:proofErr w:type="spellStart"/>
      <w:proofErr w:type="gramStart"/>
      <w:r w:rsidRPr="00F0202F">
        <w:rPr>
          <w:rStyle w:val="spellingerror"/>
          <w:rFonts w:ascii="Consolas" w:hAnsi="Consolas" w:cs="Calibri"/>
          <w:color w:val="000000"/>
          <w:sz w:val="22"/>
          <w:shd w:val="clear" w:color="auto" w:fill="FFFFFF"/>
          <w:lang w:val="en-GB"/>
        </w:rPr>
        <w:t>PermDBI</w:t>
      </w:r>
      <w:proofErr w:type="spellEnd"/>
      <w:r w:rsidRPr="00F0202F">
        <w:rPr>
          <w:rStyle w:val="spellingerror"/>
          <w:rFonts w:ascii="Consolas" w:hAnsi="Consolas" w:cs="Calibri"/>
          <w:color w:val="000000"/>
          <w:sz w:val="22"/>
          <w:shd w:val="clear" w:color="auto" w:fill="FFFFFF"/>
          <w:lang w:val="en-GB"/>
        </w:rPr>
        <w:t>(</w:t>
      </w:r>
      <w:proofErr w:type="gramEnd"/>
      <w:r w:rsidRPr="00F0202F">
        <w:rPr>
          <w:rStyle w:val="spellingerror"/>
          <w:rFonts w:ascii="Consolas" w:hAnsi="Consolas" w:cs="Calibri"/>
          <w:color w:val="000000"/>
          <w:sz w:val="22"/>
          <w:shd w:val="clear" w:color="auto" w:fill="FFFFFF"/>
          <w:lang w:val="en-GB"/>
        </w:rPr>
        <w:t xml:space="preserve">df, </w:t>
      </w:r>
      <w:proofErr w:type="spellStart"/>
      <w:r w:rsidRPr="00F0202F">
        <w:rPr>
          <w:rStyle w:val="spellingerror"/>
          <w:rFonts w:ascii="Consolas" w:hAnsi="Consolas" w:cs="Calibri"/>
          <w:color w:val="000000"/>
          <w:sz w:val="22"/>
          <w:shd w:val="clear" w:color="auto" w:fill="FFFFFF"/>
          <w:lang w:val="en-GB"/>
        </w:rPr>
        <w:t>DBI_val</w:t>
      </w:r>
      <w:proofErr w:type="spellEnd"/>
      <w:r w:rsidRPr="00F0202F">
        <w:rPr>
          <w:rStyle w:val="spellingerror"/>
          <w:rFonts w:ascii="Consolas" w:hAnsi="Consolas" w:cs="Calibri"/>
          <w:color w:val="000000"/>
          <w:sz w:val="22"/>
          <w:shd w:val="clear" w:color="auto" w:fill="FFFFFF"/>
          <w:lang w:val="en-GB"/>
        </w:rPr>
        <w:t xml:space="preserve">, DBI_UD, </w:t>
      </w:r>
      <w:proofErr w:type="spellStart"/>
      <w:r w:rsidRPr="00F0202F">
        <w:rPr>
          <w:rStyle w:val="spellingerror"/>
          <w:rFonts w:ascii="Consolas" w:hAnsi="Consolas" w:cs="Calibri"/>
          <w:color w:val="000000"/>
          <w:sz w:val="22"/>
          <w:shd w:val="clear" w:color="auto" w:fill="FFFFFF"/>
          <w:lang w:val="en-GB"/>
        </w:rPr>
        <w:t>NAval</w:t>
      </w:r>
      <w:proofErr w:type="spellEnd"/>
      <w:r w:rsidRPr="00F0202F">
        <w:rPr>
          <w:rStyle w:val="spellingerror"/>
          <w:rFonts w:ascii="Consolas" w:hAnsi="Consolas" w:cs="Calibri"/>
          <w:color w:val="000000"/>
          <w:sz w:val="22"/>
          <w:shd w:val="clear" w:color="auto" w:fill="FFFFFF"/>
          <w:lang w:val="en-GB"/>
        </w:rPr>
        <w:t>=T, sim=10000, plot=F)</w:t>
      </w:r>
    </w:p>
    <w:p w14:paraId="0BD1F87A" w14:textId="77777777" w:rsidR="009D6F92" w:rsidRPr="00F0202F" w:rsidRDefault="009D6F92" w:rsidP="009D6F92">
      <w:pPr>
        <w:ind w:firstLine="720"/>
        <w:rPr>
          <w:rStyle w:val="spellingerror"/>
          <w:rFonts w:ascii="Consolas" w:hAnsi="Consolas" w:cs="Calibri"/>
          <w:color w:val="000000"/>
          <w:sz w:val="22"/>
          <w:shd w:val="clear" w:color="auto" w:fill="FFFFFF"/>
          <w:lang w:val="en-GB"/>
        </w:rPr>
      </w:pPr>
    </w:p>
    <w:p w14:paraId="0DDA2EEA" w14:textId="77777777" w:rsidR="009D6F92" w:rsidRPr="00F0202F" w:rsidRDefault="009D6F92" w:rsidP="009D6F92">
      <w:pPr>
        <w:rPr>
          <w:rFonts w:eastAsia="Times New Roman" w:cs="Times New Roman"/>
          <w:b/>
          <w:szCs w:val="24"/>
          <w:lang w:val="en-GB"/>
        </w:rPr>
      </w:pPr>
      <w:r w:rsidRPr="00F0202F">
        <w:rPr>
          <w:rFonts w:eastAsia="Times New Roman" w:cs="Times New Roman"/>
          <w:b/>
          <w:szCs w:val="24"/>
          <w:lang w:val="en-GB"/>
        </w:rPr>
        <w:t>Arguments</w:t>
      </w:r>
    </w:p>
    <w:p w14:paraId="06468C2C" w14:textId="788A4192" w:rsidR="009D6F92" w:rsidRPr="00F0202F" w:rsidRDefault="009D6F92" w:rsidP="009D6F92">
      <w:pPr>
        <w:ind w:left="2160" w:hanging="1440"/>
        <w:rPr>
          <w:rStyle w:val="spellingerror"/>
          <w:rFonts w:cs="Times New Roman"/>
          <w:color w:val="000000"/>
          <w:szCs w:val="24"/>
          <w:shd w:val="clear" w:color="auto" w:fill="FFFFFF"/>
          <w:lang w:val="en-GB"/>
        </w:rPr>
      </w:pPr>
      <w:r w:rsidRPr="00F0202F">
        <w:rPr>
          <w:rStyle w:val="spellingerror"/>
          <w:rFonts w:ascii="Consolas" w:hAnsi="Consolas" w:cs="Calibri"/>
          <w:color w:val="000000"/>
          <w:sz w:val="22"/>
          <w:shd w:val="clear" w:color="auto" w:fill="FFFFFF"/>
          <w:lang w:val="en-GB"/>
        </w:rPr>
        <w:t xml:space="preserve">df </w:t>
      </w:r>
      <w:r w:rsidRPr="00F0202F">
        <w:rPr>
          <w:rStyle w:val="spellingerror"/>
          <w:rFonts w:ascii="Consolas" w:hAnsi="Consolas" w:cs="Calibri"/>
          <w:color w:val="000000"/>
          <w:sz w:val="22"/>
          <w:shd w:val="clear" w:color="auto" w:fill="FFFFFF"/>
          <w:lang w:val="en-GB"/>
        </w:rPr>
        <w:tab/>
      </w:r>
      <w:r w:rsidR="00F31059" w:rsidRPr="00F0202F">
        <w:rPr>
          <w:rStyle w:val="spellingerror"/>
          <w:rFonts w:cs="Times New Roman"/>
          <w:color w:val="000000"/>
          <w:szCs w:val="24"/>
          <w:shd w:val="clear" w:color="auto" w:fill="FFFFFF"/>
          <w:lang w:val="en-GB"/>
        </w:rPr>
        <w:t xml:space="preserve">A data frame created by </w:t>
      </w:r>
      <w:r w:rsidR="002B4F64">
        <w:rPr>
          <w:rStyle w:val="spellingerror"/>
          <w:rFonts w:cs="Times New Roman"/>
          <w:color w:val="000000"/>
          <w:szCs w:val="24"/>
          <w:shd w:val="clear" w:color="auto" w:fill="FFFFFF"/>
          <w:lang w:val="en-GB"/>
        </w:rPr>
        <w:t>“</w:t>
      </w:r>
      <w:proofErr w:type="spellStart"/>
      <w:r w:rsidR="002B4F64">
        <w:rPr>
          <w:rStyle w:val="spellingerror"/>
          <w:rFonts w:cs="Times New Roman"/>
          <w:color w:val="000000"/>
          <w:szCs w:val="24"/>
          <w:shd w:val="clear" w:color="auto" w:fill="FFFFFF"/>
          <w:lang w:val="en-GB"/>
        </w:rPr>
        <w:t>UniteData</w:t>
      </w:r>
      <w:proofErr w:type="spellEnd"/>
      <w:r w:rsidR="002B4F64">
        <w:rPr>
          <w:rStyle w:val="spellingerror"/>
          <w:rFonts w:cs="Times New Roman"/>
          <w:color w:val="000000"/>
          <w:szCs w:val="24"/>
          <w:shd w:val="clear" w:color="auto" w:fill="FFFFFF"/>
          <w:lang w:val="en-GB"/>
        </w:rPr>
        <w:t xml:space="preserve">” </w:t>
      </w:r>
      <w:r w:rsidR="00F31059" w:rsidRPr="00F0202F">
        <w:rPr>
          <w:rStyle w:val="spellingerror"/>
          <w:rFonts w:cs="Times New Roman"/>
          <w:color w:val="000000"/>
          <w:szCs w:val="24"/>
          <w:shd w:val="clear" w:color="auto" w:fill="FFFFFF"/>
          <w:lang w:val="en-GB"/>
        </w:rPr>
        <w:t xml:space="preserve">function, containing a list of taxa in the first column, followed by the columns of distribution, threat and sensitivity (in case </w:t>
      </w:r>
      <w:r w:rsidR="00F31059">
        <w:rPr>
          <w:rStyle w:val="spellingerror"/>
          <w:rFonts w:cs="Times New Roman"/>
          <w:color w:val="000000"/>
          <w:szCs w:val="24"/>
          <w:shd w:val="clear" w:color="auto" w:fill="FFFFFF"/>
          <w:lang w:val="en-GB"/>
        </w:rPr>
        <w:t xml:space="preserve">of </w:t>
      </w:r>
      <w:r w:rsidR="00F31059" w:rsidRPr="00F0202F">
        <w:rPr>
          <w:rStyle w:val="spellingerror"/>
          <w:rFonts w:cs="Times New Roman"/>
          <w:color w:val="000000"/>
          <w:szCs w:val="24"/>
          <w:shd w:val="clear" w:color="auto" w:fill="FFFFFF"/>
          <w:lang w:val="en-GB"/>
        </w:rPr>
        <w:t>use</w:t>
      </w:r>
      <w:r w:rsidR="00F31059">
        <w:rPr>
          <w:rStyle w:val="spellingerror"/>
          <w:rFonts w:cs="Times New Roman"/>
          <w:color w:val="000000"/>
          <w:szCs w:val="24"/>
          <w:shd w:val="clear" w:color="auto" w:fill="FFFFFF"/>
          <w:lang w:val="en-GB"/>
        </w:rPr>
        <w:t xml:space="preserve"> of</w:t>
      </w:r>
      <w:r w:rsidR="00F31059" w:rsidRPr="00F0202F">
        <w:rPr>
          <w:rStyle w:val="spellingerror"/>
          <w:rFonts w:cs="Times New Roman"/>
          <w:color w:val="000000"/>
          <w:szCs w:val="24"/>
          <w:shd w:val="clear" w:color="auto" w:fill="FFFFFF"/>
          <w:lang w:val="en-GB"/>
        </w:rPr>
        <w:t xml:space="preserve"> package´s checklist</w:t>
      </w:r>
      <w:r w:rsidR="00F31059">
        <w:rPr>
          <w:rStyle w:val="spellingerror"/>
          <w:rFonts w:cs="Times New Roman"/>
          <w:color w:val="000000"/>
          <w:szCs w:val="24"/>
          <w:shd w:val="clear" w:color="auto" w:fill="FFFFFF"/>
          <w:lang w:val="en-GB"/>
        </w:rPr>
        <w:t xml:space="preserve"> in </w:t>
      </w:r>
      <w:r w:rsidR="002B4F64">
        <w:rPr>
          <w:rStyle w:val="spellingerror"/>
          <w:rFonts w:cs="Times New Roman"/>
          <w:color w:val="000000"/>
          <w:szCs w:val="24"/>
          <w:shd w:val="clear" w:color="auto" w:fill="FFFFFF"/>
          <w:lang w:val="en-GB"/>
        </w:rPr>
        <w:t>“</w:t>
      </w:r>
      <w:proofErr w:type="spellStart"/>
      <w:r w:rsidR="002B4F64">
        <w:rPr>
          <w:rStyle w:val="spellingerror"/>
          <w:rFonts w:cs="Times New Roman"/>
          <w:color w:val="000000"/>
          <w:szCs w:val="24"/>
          <w:shd w:val="clear" w:color="auto" w:fill="FFFFFF"/>
          <w:lang w:val="en-GB"/>
        </w:rPr>
        <w:t>UniteData</w:t>
      </w:r>
      <w:proofErr w:type="spellEnd"/>
      <w:r w:rsidR="002B4F64">
        <w:rPr>
          <w:rStyle w:val="spellingerror"/>
          <w:rFonts w:cs="Times New Roman"/>
          <w:color w:val="000000"/>
          <w:szCs w:val="24"/>
          <w:shd w:val="clear" w:color="auto" w:fill="FFFFFF"/>
          <w:lang w:val="en-GB"/>
        </w:rPr>
        <w:t xml:space="preserve">” </w:t>
      </w:r>
      <w:r w:rsidR="00F31059">
        <w:rPr>
          <w:rStyle w:val="spellingerror"/>
          <w:rFonts w:cs="Times New Roman"/>
          <w:color w:val="000000"/>
          <w:szCs w:val="24"/>
          <w:shd w:val="clear" w:color="auto" w:fill="FFFFFF"/>
          <w:lang w:val="en-GB"/>
        </w:rPr>
        <w:t>function</w:t>
      </w:r>
      <w:r w:rsidR="00F31059" w:rsidRPr="00F0202F">
        <w:rPr>
          <w:rStyle w:val="spellingerror"/>
          <w:rFonts w:cs="Times New Roman"/>
          <w:color w:val="000000"/>
          <w:szCs w:val="24"/>
          <w:shd w:val="clear" w:color="auto" w:fill="FFFFFF"/>
          <w:lang w:val="en-GB"/>
        </w:rPr>
        <w:t xml:space="preserve">), by the column of DBI values and columns of abundances with sample names in </w:t>
      </w:r>
      <w:r w:rsidR="00F31059">
        <w:rPr>
          <w:rStyle w:val="spellingerror"/>
          <w:rFonts w:cs="Times New Roman"/>
          <w:color w:val="000000"/>
          <w:szCs w:val="24"/>
          <w:shd w:val="clear" w:color="auto" w:fill="FFFFFF"/>
          <w:lang w:val="en-GB"/>
        </w:rPr>
        <w:t xml:space="preserve">the </w:t>
      </w:r>
      <w:r w:rsidR="00F31059" w:rsidRPr="00F0202F">
        <w:rPr>
          <w:rStyle w:val="spellingerror"/>
          <w:rFonts w:cs="Times New Roman"/>
          <w:color w:val="000000"/>
          <w:szCs w:val="24"/>
          <w:shd w:val="clear" w:color="auto" w:fill="FFFFFF"/>
          <w:lang w:val="en-GB"/>
        </w:rPr>
        <w:t>row</w:t>
      </w:r>
      <w:r w:rsidR="00F31059">
        <w:rPr>
          <w:rStyle w:val="spellingerror"/>
          <w:rFonts w:cs="Times New Roman"/>
          <w:color w:val="000000"/>
          <w:szCs w:val="24"/>
          <w:shd w:val="clear" w:color="auto" w:fill="FFFFFF"/>
          <w:lang w:val="en-GB"/>
        </w:rPr>
        <w:t>s</w:t>
      </w:r>
      <w:r w:rsidR="00F31059" w:rsidRPr="00F0202F">
        <w:rPr>
          <w:rStyle w:val="spellingerror"/>
          <w:rFonts w:cs="Times New Roman"/>
          <w:color w:val="000000"/>
          <w:szCs w:val="24"/>
          <w:shd w:val="clear" w:color="auto" w:fill="FFFFFF"/>
          <w:lang w:val="en-GB"/>
        </w:rPr>
        <w:t>.</w:t>
      </w:r>
    </w:p>
    <w:p w14:paraId="5B7C1A32" w14:textId="77777777" w:rsidR="009D6F92" w:rsidRPr="00F0202F" w:rsidRDefault="009D6F92" w:rsidP="009D6F92">
      <w:pPr>
        <w:rPr>
          <w:rStyle w:val="spellingerror"/>
          <w:rFonts w:ascii="Consolas" w:hAnsi="Consolas" w:cs="Calibri"/>
          <w:color w:val="000000"/>
          <w:sz w:val="22"/>
          <w:shd w:val="clear" w:color="auto" w:fill="FFFFFF"/>
          <w:lang w:val="en-GB"/>
        </w:rPr>
      </w:pPr>
    </w:p>
    <w:p w14:paraId="4305E26E" w14:textId="5010B88A" w:rsidR="009D6F92" w:rsidRPr="00F0202F" w:rsidRDefault="009D6F92" w:rsidP="009D6F92">
      <w:pPr>
        <w:ind w:left="2160" w:hanging="1440"/>
        <w:rPr>
          <w:rStyle w:val="spellingerror"/>
          <w:rFonts w:ascii="Consolas" w:hAnsi="Consolas" w:cs="Calibri"/>
          <w:color w:val="000000"/>
          <w:sz w:val="22"/>
          <w:shd w:val="clear" w:color="auto" w:fill="FFFFFF"/>
          <w:lang w:val="en-GB"/>
        </w:rPr>
      </w:pPr>
      <w:proofErr w:type="spellStart"/>
      <w:r w:rsidRPr="00F0202F">
        <w:rPr>
          <w:rStyle w:val="spellingerror"/>
          <w:rFonts w:ascii="Consolas" w:hAnsi="Consolas" w:cs="Calibri"/>
          <w:color w:val="000000"/>
          <w:sz w:val="22"/>
          <w:shd w:val="clear" w:color="auto" w:fill="FFFFFF"/>
          <w:lang w:val="en-GB"/>
        </w:rPr>
        <w:t>DBI_val</w:t>
      </w:r>
      <w:proofErr w:type="spellEnd"/>
      <w:r w:rsidRPr="00F0202F">
        <w:rPr>
          <w:rStyle w:val="spellingerror"/>
          <w:rFonts w:ascii="Consolas" w:hAnsi="Consolas" w:cs="Calibri"/>
          <w:color w:val="000000"/>
          <w:sz w:val="22"/>
          <w:shd w:val="clear" w:color="auto" w:fill="FFFFFF"/>
          <w:lang w:val="en-GB"/>
        </w:rPr>
        <w:t xml:space="preserve"> </w:t>
      </w:r>
      <w:r w:rsidRPr="00F0202F">
        <w:rPr>
          <w:rStyle w:val="spellingerror"/>
          <w:rFonts w:ascii="Consolas" w:hAnsi="Consolas" w:cs="Calibri"/>
          <w:color w:val="000000"/>
          <w:sz w:val="22"/>
          <w:shd w:val="clear" w:color="auto" w:fill="FFFFFF"/>
          <w:lang w:val="en-GB"/>
        </w:rPr>
        <w:tab/>
      </w:r>
      <w:r w:rsidR="00B7699D" w:rsidRPr="00F0202F">
        <w:rPr>
          <w:rStyle w:val="spellingerror"/>
          <w:rFonts w:cs="Times New Roman"/>
          <w:color w:val="000000"/>
          <w:szCs w:val="24"/>
          <w:shd w:val="clear" w:color="auto" w:fill="FFFFFF"/>
          <w:lang w:val="en-GB"/>
        </w:rPr>
        <w:t xml:space="preserve">Indicates checklist which should </w:t>
      </w:r>
      <w:commentRangeStart w:id="60"/>
      <w:r w:rsidR="00B7699D" w:rsidRPr="00F0202F">
        <w:rPr>
          <w:rStyle w:val="spellingerror"/>
          <w:rFonts w:cs="Times New Roman"/>
          <w:color w:val="000000"/>
          <w:szCs w:val="24"/>
          <w:shd w:val="clear" w:color="auto" w:fill="FFFFFF"/>
          <w:lang w:val="en-GB"/>
        </w:rPr>
        <w:t xml:space="preserve">be used for comparison. </w:t>
      </w:r>
      <w:commentRangeEnd w:id="60"/>
      <w:r w:rsidR="00962E63">
        <w:rPr>
          <w:rStyle w:val="Odkaznakoment"/>
        </w:rPr>
        <w:commentReference w:id="60"/>
      </w:r>
      <w:r w:rsidR="00B7699D" w:rsidRPr="00F0202F">
        <w:rPr>
          <w:rStyle w:val="spellingerror"/>
          <w:rFonts w:cs="Times New Roman"/>
          <w:color w:val="000000"/>
          <w:szCs w:val="24"/>
          <w:shd w:val="clear" w:color="auto" w:fill="FFFFFF"/>
          <w:lang w:val="en-GB"/>
        </w:rPr>
        <w:t>“CE” indicates the Central European checklist with DBI values. “SA” indicates the South African checklist with DBI values. “UD” indicates user defined/uploaded checklist.</w:t>
      </w:r>
    </w:p>
    <w:p w14:paraId="53CC6FE0" w14:textId="77777777" w:rsidR="009D6F92" w:rsidRPr="00F0202F" w:rsidRDefault="009D6F92" w:rsidP="009D6F92">
      <w:pPr>
        <w:rPr>
          <w:rStyle w:val="spellingerror"/>
          <w:rFonts w:ascii="Consolas" w:hAnsi="Consolas" w:cs="Calibri"/>
          <w:color w:val="000000"/>
          <w:sz w:val="22"/>
          <w:shd w:val="clear" w:color="auto" w:fill="FFFFFF"/>
          <w:lang w:val="en-GB"/>
        </w:rPr>
      </w:pPr>
    </w:p>
    <w:p w14:paraId="64ECBD03" w14:textId="77777777" w:rsidR="009D6F92" w:rsidRPr="00F0202F" w:rsidRDefault="009D6F92" w:rsidP="009D6F92">
      <w:pPr>
        <w:ind w:left="2160" w:hanging="1440"/>
        <w:rPr>
          <w:rStyle w:val="spellingerror"/>
          <w:rFonts w:cs="Times New Roman"/>
          <w:color w:val="000000"/>
          <w:szCs w:val="24"/>
          <w:shd w:val="clear" w:color="auto" w:fill="FFFFFF"/>
          <w:lang w:val="en-GB"/>
        </w:rPr>
      </w:pPr>
      <w:r w:rsidRPr="00F0202F">
        <w:rPr>
          <w:rStyle w:val="normaltextrun"/>
          <w:rFonts w:ascii="Consolas" w:hAnsi="Consolas" w:cs="Calibri"/>
          <w:color w:val="000000"/>
          <w:sz w:val="22"/>
          <w:bdr w:val="none" w:sz="0" w:space="0" w:color="auto" w:frame="1"/>
          <w:lang w:val="en-GB"/>
        </w:rPr>
        <w:t>DBI_UD</w:t>
      </w:r>
      <w:r w:rsidRPr="00F0202F">
        <w:rPr>
          <w:rStyle w:val="spellingerror"/>
          <w:rFonts w:ascii="Consolas" w:hAnsi="Consolas" w:cs="Calibri"/>
          <w:color w:val="000000"/>
          <w:sz w:val="22"/>
          <w:shd w:val="clear" w:color="auto" w:fill="FFFFFF"/>
          <w:lang w:val="en-GB"/>
        </w:rPr>
        <w:tab/>
      </w:r>
      <w:proofErr w:type="gramStart"/>
      <w:r w:rsidRPr="00F0202F">
        <w:rPr>
          <w:rStyle w:val="spellingerror"/>
          <w:rFonts w:cs="Times New Roman"/>
          <w:color w:val="000000"/>
          <w:szCs w:val="24"/>
          <w:shd w:val="clear" w:color="auto" w:fill="FFFFFF"/>
          <w:lang w:val="en-GB"/>
        </w:rPr>
        <w:t>In</w:t>
      </w:r>
      <w:proofErr w:type="gramEnd"/>
      <w:r w:rsidRPr="00F0202F">
        <w:rPr>
          <w:rStyle w:val="spellingerror"/>
          <w:rFonts w:cs="Times New Roman"/>
          <w:color w:val="000000"/>
          <w:szCs w:val="24"/>
          <w:shd w:val="clear" w:color="auto" w:fill="FFFFFF"/>
          <w:lang w:val="en-GB"/>
        </w:rPr>
        <w:t xml:space="preserve"> case, that “UD” is defined for the type, the name of user loaded data frame should be specified here.</w:t>
      </w:r>
    </w:p>
    <w:p w14:paraId="691C17B8" w14:textId="77777777" w:rsidR="009D6F92" w:rsidRPr="00F0202F" w:rsidRDefault="009D6F92" w:rsidP="009D6F92">
      <w:pPr>
        <w:ind w:left="2160" w:hanging="1440"/>
        <w:rPr>
          <w:rFonts w:cs="Times New Roman"/>
          <w:color w:val="000000"/>
          <w:szCs w:val="24"/>
          <w:shd w:val="clear" w:color="auto" w:fill="FFFFFF"/>
          <w:lang w:val="en-GB"/>
        </w:rPr>
      </w:pPr>
    </w:p>
    <w:p w14:paraId="75C6E2CE" w14:textId="77777777" w:rsidR="009D6F92" w:rsidRPr="00F0202F" w:rsidRDefault="009D6F92" w:rsidP="009D6F92">
      <w:pPr>
        <w:ind w:left="2160" w:hanging="1440"/>
        <w:rPr>
          <w:rFonts w:cs="Times New Roman"/>
          <w:color w:val="000000"/>
          <w:szCs w:val="24"/>
          <w:shd w:val="clear" w:color="auto" w:fill="FFFFFF"/>
          <w:lang w:val="en-GB"/>
        </w:rPr>
      </w:pPr>
      <w:proofErr w:type="spellStart"/>
      <w:r w:rsidRPr="00F0202F">
        <w:rPr>
          <w:rStyle w:val="normaltextrun"/>
          <w:rFonts w:ascii="Consolas" w:hAnsi="Consolas" w:cs="Calibri"/>
          <w:color w:val="000000"/>
          <w:sz w:val="22"/>
          <w:bdr w:val="none" w:sz="0" w:space="0" w:color="auto" w:frame="1"/>
          <w:lang w:val="en-GB"/>
        </w:rPr>
        <w:t>NAval</w:t>
      </w:r>
      <w:proofErr w:type="spellEnd"/>
      <w:r w:rsidRPr="00F0202F">
        <w:rPr>
          <w:rStyle w:val="spellingerror"/>
          <w:rFonts w:ascii="Consolas" w:hAnsi="Consolas" w:cs="Calibri"/>
          <w:color w:val="000000"/>
          <w:sz w:val="22"/>
          <w:shd w:val="clear" w:color="auto" w:fill="FFFFFF"/>
          <w:lang w:val="en-GB"/>
        </w:rPr>
        <w:tab/>
      </w:r>
      <w:r w:rsidRPr="00F0202F">
        <w:rPr>
          <w:rStyle w:val="spellingerror"/>
          <w:rFonts w:cs="Times New Roman"/>
          <w:color w:val="000000"/>
          <w:szCs w:val="24"/>
          <w:shd w:val="clear" w:color="auto" w:fill="FFFFFF"/>
          <w:lang w:val="en-GB"/>
        </w:rPr>
        <w:t>Logical, true in case of NA values in user´s defined checklist.</w:t>
      </w:r>
    </w:p>
    <w:p w14:paraId="69F7E76E" w14:textId="77777777" w:rsidR="009D6F92" w:rsidRPr="00F0202F" w:rsidRDefault="009D6F92" w:rsidP="009D6F92">
      <w:pPr>
        <w:ind w:left="2160" w:hanging="1440"/>
        <w:rPr>
          <w:rFonts w:cs="Times New Roman"/>
          <w:color w:val="000000"/>
          <w:szCs w:val="24"/>
          <w:shd w:val="clear" w:color="auto" w:fill="FFFFFF"/>
          <w:lang w:val="en-GB"/>
        </w:rPr>
      </w:pPr>
    </w:p>
    <w:p w14:paraId="667644B2" w14:textId="174244B3" w:rsidR="009D6F92" w:rsidRPr="00F0202F" w:rsidRDefault="009D6F92" w:rsidP="009D6F92">
      <w:pPr>
        <w:ind w:left="2160" w:hanging="1440"/>
        <w:rPr>
          <w:rStyle w:val="spellingerror"/>
          <w:rFonts w:cs="Times New Roman"/>
          <w:color w:val="000000"/>
          <w:szCs w:val="24"/>
          <w:shd w:val="clear" w:color="auto" w:fill="FFFFFF"/>
          <w:lang w:val="en-GB"/>
        </w:rPr>
      </w:pPr>
      <w:r w:rsidRPr="00F0202F">
        <w:rPr>
          <w:rStyle w:val="normaltextrun"/>
          <w:rFonts w:ascii="Consolas" w:hAnsi="Consolas" w:cs="Calibri"/>
          <w:color w:val="000000"/>
          <w:sz w:val="22"/>
          <w:bdr w:val="none" w:sz="0" w:space="0" w:color="auto" w:frame="1"/>
          <w:lang w:val="en-GB"/>
        </w:rPr>
        <w:t>sim</w:t>
      </w:r>
      <w:r w:rsidRPr="00F0202F">
        <w:rPr>
          <w:rStyle w:val="spellingerror"/>
          <w:rFonts w:ascii="Consolas" w:hAnsi="Consolas" w:cs="Calibri"/>
          <w:color w:val="000000"/>
          <w:sz w:val="22"/>
          <w:shd w:val="clear" w:color="auto" w:fill="FFFFFF"/>
          <w:lang w:val="en-GB"/>
        </w:rPr>
        <w:tab/>
      </w:r>
      <w:proofErr w:type="gramStart"/>
      <w:r w:rsidR="00B7699D" w:rsidRPr="00F0202F">
        <w:rPr>
          <w:rStyle w:val="spellingerror"/>
          <w:rFonts w:cs="Times New Roman"/>
          <w:color w:val="000000"/>
          <w:szCs w:val="24"/>
          <w:shd w:val="clear" w:color="auto" w:fill="FFFFFF"/>
          <w:lang w:val="en-GB"/>
        </w:rPr>
        <w:t>The</w:t>
      </w:r>
      <w:proofErr w:type="gramEnd"/>
      <w:r w:rsidR="00B7699D" w:rsidRPr="00F0202F">
        <w:rPr>
          <w:rStyle w:val="spellingerror"/>
          <w:rFonts w:cs="Times New Roman"/>
          <w:color w:val="000000"/>
          <w:szCs w:val="24"/>
          <w:shd w:val="clear" w:color="auto" w:fill="FFFFFF"/>
          <w:lang w:val="en-GB"/>
        </w:rPr>
        <w:t xml:space="preserve"> number of simulations identifies how many permutations should be made to randomly assemble communities with the same species richness as the compared community</w:t>
      </w:r>
      <w:r w:rsidR="00B7699D">
        <w:rPr>
          <w:rStyle w:val="spellingerror"/>
          <w:rFonts w:cs="Times New Roman"/>
          <w:color w:val="000000"/>
          <w:szCs w:val="24"/>
          <w:shd w:val="clear" w:color="auto" w:fill="FFFFFF"/>
          <w:lang w:val="en-GB"/>
        </w:rPr>
        <w:t>.</w:t>
      </w:r>
    </w:p>
    <w:p w14:paraId="581F1827" w14:textId="77777777" w:rsidR="009D6F92" w:rsidRPr="00F0202F" w:rsidRDefault="009D6F92" w:rsidP="009D6F92">
      <w:pPr>
        <w:ind w:left="2160" w:hanging="1440"/>
        <w:rPr>
          <w:rStyle w:val="spellingerror"/>
          <w:rFonts w:cs="Times New Roman"/>
          <w:color w:val="000000"/>
          <w:szCs w:val="24"/>
          <w:shd w:val="clear" w:color="auto" w:fill="FFFFFF"/>
          <w:lang w:val="en-GB"/>
        </w:rPr>
      </w:pPr>
    </w:p>
    <w:p w14:paraId="469CC8E3" w14:textId="027B094A" w:rsidR="009D6F92" w:rsidRPr="00F0202F" w:rsidRDefault="009D6F92" w:rsidP="009D6F92">
      <w:pPr>
        <w:ind w:left="2160" w:hanging="1440"/>
        <w:rPr>
          <w:rFonts w:cs="Times New Roman"/>
          <w:color w:val="000000"/>
          <w:szCs w:val="24"/>
          <w:shd w:val="clear" w:color="auto" w:fill="FFFFFF"/>
          <w:lang w:val="en-GB"/>
        </w:rPr>
      </w:pPr>
      <w:r w:rsidRPr="00F0202F">
        <w:rPr>
          <w:rStyle w:val="normaltextrun"/>
          <w:rFonts w:ascii="Consolas" w:hAnsi="Consolas" w:cs="Calibri"/>
          <w:color w:val="000000"/>
          <w:sz w:val="22"/>
          <w:bdr w:val="none" w:sz="0" w:space="0" w:color="auto" w:frame="1"/>
          <w:lang w:val="en-GB"/>
        </w:rPr>
        <w:t>plot</w:t>
      </w:r>
      <w:r w:rsidRPr="00F0202F">
        <w:rPr>
          <w:rStyle w:val="spellingerror"/>
          <w:rFonts w:ascii="Consolas" w:hAnsi="Consolas" w:cs="Calibri"/>
          <w:color w:val="000000"/>
          <w:sz w:val="22"/>
          <w:shd w:val="clear" w:color="auto" w:fill="FFFFFF"/>
          <w:lang w:val="en-GB"/>
        </w:rPr>
        <w:tab/>
      </w:r>
      <w:r w:rsidRPr="00F0202F">
        <w:rPr>
          <w:rStyle w:val="spellingerror"/>
          <w:rFonts w:cs="Times New Roman"/>
          <w:color w:val="000000"/>
          <w:szCs w:val="24"/>
          <w:shd w:val="clear" w:color="auto" w:fill="FFFFFF"/>
          <w:lang w:val="en-GB"/>
        </w:rPr>
        <w:t xml:space="preserve">Should a histogram for randomly assembled communities be plotted for each compared community, completed with a vertical </w:t>
      </w:r>
      <w:proofErr w:type="spellStart"/>
      <w:r w:rsidRPr="00F0202F">
        <w:rPr>
          <w:rStyle w:val="spellingerror"/>
          <w:rFonts w:cs="Times New Roman"/>
          <w:color w:val="000000"/>
          <w:szCs w:val="24"/>
          <w:shd w:val="clear" w:color="auto" w:fill="FFFFFF"/>
          <w:lang w:val="en-GB"/>
        </w:rPr>
        <w:t>abline</w:t>
      </w:r>
      <w:proofErr w:type="spellEnd"/>
      <w:r w:rsidRPr="00F0202F">
        <w:rPr>
          <w:rStyle w:val="spellingerror"/>
          <w:rFonts w:cs="Times New Roman"/>
          <w:color w:val="000000"/>
          <w:szCs w:val="24"/>
          <w:shd w:val="clear" w:color="auto" w:fill="FFFFFF"/>
          <w:lang w:val="en-GB"/>
        </w:rPr>
        <w:t xml:space="preserve"> representing the given community</w:t>
      </w:r>
      <w:commentRangeStart w:id="61"/>
      <w:ins w:id="62" w:author="Pyszko Petr" w:date="2022-11-03T17:13:00Z">
        <w:r w:rsidR="00962E63">
          <w:rPr>
            <w:rStyle w:val="spellingerror"/>
            <w:rFonts w:cs="Times New Roman"/>
            <w:color w:val="000000"/>
            <w:szCs w:val="24"/>
            <w:shd w:val="clear" w:color="auto" w:fill="FFFFFF"/>
            <w:lang w:val="en-GB"/>
          </w:rPr>
          <w:t>?</w:t>
        </w:r>
        <w:commentRangeEnd w:id="61"/>
        <w:r w:rsidR="00962E63">
          <w:rPr>
            <w:rStyle w:val="Odkaznakoment"/>
          </w:rPr>
          <w:commentReference w:id="61"/>
        </w:r>
      </w:ins>
      <w:del w:id="63" w:author="Pyszko Petr" w:date="2022-11-03T17:13:00Z">
        <w:r w:rsidR="00B7699D" w:rsidDel="00962E63">
          <w:rPr>
            <w:rStyle w:val="spellingerror"/>
            <w:rFonts w:cs="Times New Roman"/>
            <w:color w:val="000000"/>
            <w:szCs w:val="24"/>
            <w:shd w:val="clear" w:color="auto" w:fill="FFFFFF"/>
            <w:lang w:val="en-GB"/>
          </w:rPr>
          <w:delText>.</w:delText>
        </w:r>
      </w:del>
      <w:r w:rsidRPr="00F0202F">
        <w:rPr>
          <w:rStyle w:val="spellingerror"/>
          <w:rFonts w:cs="Times New Roman"/>
          <w:color w:val="000000"/>
          <w:szCs w:val="24"/>
          <w:shd w:val="clear" w:color="auto" w:fill="FFFFFF"/>
          <w:lang w:val="en-GB"/>
        </w:rPr>
        <w:t xml:space="preserve"> By default, the plot is not rendered.</w:t>
      </w:r>
    </w:p>
    <w:p w14:paraId="41326D6D" w14:textId="77777777" w:rsidR="009D6F92" w:rsidRPr="00F0202F" w:rsidRDefault="009D6F92" w:rsidP="009D6F92">
      <w:pPr>
        <w:ind w:left="2160" w:hanging="1440"/>
        <w:rPr>
          <w:rFonts w:cs="Times New Roman"/>
          <w:color w:val="000000"/>
          <w:szCs w:val="24"/>
          <w:shd w:val="clear" w:color="auto" w:fill="FFFFFF"/>
          <w:lang w:val="en-GB"/>
        </w:rPr>
      </w:pPr>
    </w:p>
    <w:p w14:paraId="6236436B" w14:textId="77777777" w:rsidR="009D6F92" w:rsidRPr="00F0202F" w:rsidRDefault="009D6F92" w:rsidP="009D6F92">
      <w:pPr>
        <w:rPr>
          <w:rFonts w:eastAsia="Times New Roman" w:cs="Times New Roman"/>
          <w:bCs/>
          <w:szCs w:val="24"/>
          <w:lang w:val="en-GB"/>
        </w:rPr>
      </w:pPr>
    </w:p>
    <w:p w14:paraId="56C54925" w14:textId="77777777" w:rsidR="009D6F92" w:rsidRPr="00F0202F" w:rsidRDefault="009D6F92" w:rsidP="009D6F92">
      <w:pPr>
        <w:rPr>
          <w:rFonts w:eastAsia="Times New Roman" w:cs="Times New Roman"/>
          <w:b/>
          <w:szCs w:val="24"/>
          <w:lang w:val="en-GB"/>
        </w:rPr>
      </w:pPr>
      <w:r w:rsidRPr="00F0202F">
        <w:rPr>
          <w:rFonts w:eastAsia="Times New Roman" w:cs="Times New Roman"/>
          <w:b/>
          <w:szCs w:val="24"/>
          <w:lang w:val="en-GB"/>
        </w:rPr>
        <w:t>Value</w:t>
      </w:r>
    </w:p>
    <w:p w14:paraId="6BBD703F" w14:textId="3541B0F7" w:rsidR="009D6F92" w:rsidRPr="00F0202F" w:rsidRDefault="009D6F92" w:rsidP="009D6F92">
      <w:pPr>
        <w:ind w:left="720"/>
        <w:rPr>
          <w:rFonts w:eastAsia="Times New Roman" w:cs="Times New Roman"/>
          <w:bCs/>
          <w:szCs w:val="24"/>
          <w:lang w:val="en-GB"/>
        </w:rPr>
      </w:pPr>
      <w:r w:rsidRPr="00F0202F">
        <w:rPr>
          <w:rFonts w:eastAsia="Times New Roman" w:cs="Times New Roman"/>
          <w:bCs/>
          <w:szCs w:val="24"/>
          <w:lang w:val="en-GB"/>
        </w:rPr>
        <w:t>A data frame consisting of a column of index values with samples in rows.</w:t>
      </w:r>
    </w:p>
    <w:p w14:paraId="342EC34E" w14:textId="77777777" w:rsidR="009D6F92" w:rsidRPr="00F0202F" w:rsidRDefault="009D6F92" w:rsidP="009D6F92">
      <w:pPr>
        <w:ind w:left="720"/>
        <w:rPr>
          <w:rFonts w:eastAsia="Times New Roman" w:cs="Times New Roman"/>
          <w:bCs/>
          <w:szCs w:val="24"/>
          <w:lang w:val="en-GB"/>
        </w:rPr>
      </w:pPr>
    </w:p>
    <w:p w14:paraId="5D8815EC" w14:textId="77777777" w:rsidR="009D6F92" w:rsidRPr="00F0202F" w:rsidRDefault="009D6F92" w:rsidP="009D6F92">
      <w:pPr>
        <w:rPr>
          <w:rFonts w:eastAsia="Times New Roman" w:cs="Times New Roman"/>
          <w:b/>
          <w:szCs w:val="24"/>
          <w:lang w:val="en-GB"/>
        </w:rPr>
      </w:pPr>
      <w:r w:rsidRPr="00F0202F">
        <w:rPr>
          <w:rFonts w:eastAsia="Times New Roman" w:cs="Times New Roman"/>
          <w:b/>
          <w:szCs w:val="24"/>
          <w:lang w:val="en-GB"/>
        </w:rPr>
        <w:t>Example</w:t>
      </w:r>
    </w:p>
    <w:p w14:paraId="71AB7EA9" w14:textId="2B3E24F4" w:rsidR="009D6F92" w:rsidRPr="00F0202F" w:rsidRDefault="009D6F92" w:rsidP="009D6F92">
      <w:pPr>
        <w:ind w:left="720"/>
        <w:rPr>
          <w:rFonts w:ascii="Consolas" w:eastAsia="Times New Roman" w:hAnsi="Consolas" w:cs="Times New Roman"/>
          <w:sz w:val="22"/>
          <w:lang w:val="en-GB"/>
        </w:rPr>
      </w:pPr>
      <w:r w:rsidRPr="00F0202F">
        <w:rPr>
          <w:rFonts w:ascii="Consolas" w:eastAsia="Times New Roman" w:hAnsi="Consolas" w:cs="Times New Roman"/>
          <w:sz w:val="22"/>
          <w:lang w:val="en-GB"/>
        </w:rPr>
        <w:t># Calculate the permutational DBI potential for the Highway stormwater and control ponds dataset, comparing the given community to 10</w:t>
      </w:r>
      <w:r w:rsidR="00B7699D">
        <w:rPr>
          <w:rFonts w:ascii="Consolas" w:eastAsia="Times New Roman" w:hAnsi="Consolas" w:cs="Times New Roman"/>
          <w:sz w:val="22"/>
          <w:lang w:val="en-GB"/>
        </w:rPr>
        <w:t>,</w:t>
      </w:r>
      <w:r w:rsidRPr="00F0202F">
        <w:rPr>
          <w:rFonts w:ascii="Consolas" w:eastAsia="Times New Roman" w:hAnsi="Consolas" w:cs="Times New Roman"/>
          <w:sz w:val="22"/>
          <w:lang w:val="en-GB"/>
        </w:rPr>
        <w:t xml:space="preserve">000 randomly assembled communities. </w:t>
      </w:r>
    </w:p>
    <w:p w14:paraId="5B271A92" w14:textId="77777777" w:rsidR="009D6F92" w:rsidRPr="00F0202F" w:rsidRDefault="009D6F92" w:rsidP="009D6F92">
      <w:pPr>
        <w:ind w:left="720"/>
        <w:rPr>
          <w:rFonts w:ascii="Consolas" w:eastAsia="Times New Roman" w:hAnsi="Consolas" w:cs="Times New Roman"/>
          <w:sz w:val="22"/>
          <w:lang w:val="en-GB"/>
        </w:rPr>
      </w:pPr>
      <w:commentRangeStart w:id="64"/>
    </w:p>
    <w:p w14:paraId="22069DA7" w14:textId="50463B45" w:rsidR="009D6F92" w:rsidRPr="00F0202F" w:rsidRDefault="009D6F92" w:rsidP="009D6F92">
      <w:pPr>
        <w:ind w:left="720"/>
        <w:rPr>
          <w:rFonts w:ascii="Consolas" w:eastAsia="Times New Roman" w:hAnsi="Consolas" w:cs="Times New Roman"/>
          <w:sz w:val="22"/>
          <w:lang w:val="en-GB"/>
        </w:rPr>
      </w:pPr>
      <w:proofErr w:type="spellStart"/>
      <w:proofErr w:type="gramStart"/>
      <w:r w:rsidRPr="00F0202F">
        <w:rPr>
          <w:rFonts w:ascii="Consolas" w:eastAsia="Times New Roman" w:hAnsi="Consolas" w:cs="Times New Roman"/>
          <w:sz w:val="22"/>
          <w:lang w:val="en-GB"/>
        </w:rPr>
        <w:t>PermDBI</w:t>
      </w:r>
      <w:proofErr w:type="spellEnd"/>
      <w:r w:rsidRPr="00F0202F">
        <w:rPr>
          <w:rFonts w:ascii="Consolas" w:eastAsia="Times New Roman" w:hAnsi="Consolas" w:cs="Times New Roman"/>
          <w:sz w:val="22"/>
          <w:lang w:val="en-GB"/>
        </w:rPr>
        <w:t>(</w:t>
      </w:r>
      <w:proofErr w:type="spellStart"/>
      <w:proofErr w:type="gramEnd"/>
      <w:r w:rsidR="00B7699D">
        <w:rPr>
          <w:rFonts w:ascii="Consolas" w:eastAsia="Times New Roman" w:hAnsi="Consolas" w:cs="Times New Roman"/>
          <w:sz w:val="22"/>
          <w:lang w:val="en-GB"/>
        </w:rPr>
        <w:t>StormwaterDBI</w:t>
      </w:r>
      <w:proofErr w:type="spellEnd"/>
      <w:r w:rsidRPr="00F0202F">
        <w:rPr>
          <w:rFonts w:ascii="Consolas" w:eastAsia="Times New Roman" w:hAnsi="Consolas" w:cs="Times New Roman"/>
          <w:sz w:val="22"/>
          <w:lang w:val="en-GB"/>
        </w:rPr>
        <w:t xml:space="preserve">, </w:t>
      </w:r>
      <w:proofErr w:type="spellStart"/>
      <w:r w:rsidRPr="00F0202F">
        <w:rPr>
          <w:rFonts w:ascii="Consolas" w:eastAsia="Times New Roman" w:hAnsi="Consolas" w:cs="Times New Roman"/>
          <w:sz w:val="22"/>
          <w:lang w:val="en-GB"/>
        </w:rPr>
        <w:t>DBI_val</w:t>
      </w:r>
      <w:proofErr w:type="spellEnd"/>
      <w:r w:rsidRPr="00F0202F">
        <w:rPr>
          <w:rFonts w:ascii="Consolas" w:eastAsia="Times New Roman" w:hAnsi="Consolas" w:cs="Times New Roman"/>
          <w:sz w:val="22"/>
          <w:lang w:val="en-GB"/>
        </w:rPr>
        <w:t xml:space="preserve"> = "CE", sim = 10000)</w:t>
      </w:r>
      <w:commentRangeEnd w:id="64"/>
      <w:r w:rsidR="00962E63">
        <w:rPr>
          <w:rStyle w:val="Odkaznakoment"/>
        </w:rPr>
        <w:commentReference w:id="64"/>
      </w:r>
    </w:p>
    <w:p w14:paraId="05A3962A" w14:textId="67814AD3" w:rsidR="009D6F92" w:rsidRPr="00F0202F" w:rsidRDefault="009D6F92" w:rsidP="009D6F92">
      <w:pPr>
        <w:rPr>
          <w:rFonts w:ascii="Consolas" w:eastAsia="Times New Roman" w:hAnsi="Consolas" w:cs="Times New Roman"/>
          <w:sz w:val="22"/>
          <w:lang w:val="en-GB"/>
        </w:rPr>
      </w:pPr>
    </w:p>
    <w:p w14:paraId="36228896" w14:textId="303B61A5" w:rsidR="009D6F92" w:rsidRPr="00F0202F" w:rsidRDefault="009D6F92" w:rsidP="009D6F92">
      <w:pPr>
        <w:pStyle w:val="Nadpis1"/>
        <w:pBdr>
          <w:top w:val="single" w:sz="4" w:space="1" w:color="auto"/>
          <w:bottom w:val="single" w:sz="4" w:space="1" w:color="auto"/>
        </w:pBdr>
        <w:ind w:left="2880" w:hanging="2880"/>
        <w:jc w:val="left"/>
        <w:rPr>
          <w:b w:val="0"/>
          <w:lang w:val="en-GB"/>
        </w:rPr>
      </w:pPr>
      <w:bookmarkStart w:id="65" w:name="_Toc117763511"/>
      <w:proofErr w:type="spellStart"/>
      <w:r w:rsidRPr="00F0202F">
        <w:rPr>
          <w:rFonts w:ascii="Consolas" w:hAnsi="Consolas" w:cs="Courier New"/>
          <w:b w:val="0"/>
          <w:bCs/>
          <w:lang w:val="en-GB"/>
        </w:rPr>
        <w:t>PotDBI</w:t>
      </w:r>
      <w:proofErr w:type="spellEnd"/>
      <w:r w:rsidRPr="00F0202F">
        <w:rPr>
          <w:lang w:val="en-GB"/>
        </w:rPr>
        <w:tab/>
      </w:r>
      <w:r w:rsidRPr="00F0202F">
        <w:rPr>
          <w:b w:val="0"/>
          <w:bCs/>
          <w:i/>
          <w:iCs/>
          <w:lang w:val="en-GB"/>
        </w:rPr>
        <w:t>DBI potential for dragonfly communities</w:t>
      </w:r>
      <w:bookmarkEnd w:id="65"/>
    </w:p>
    <w:p w14:paraId="1C6CE209" w14:textId="77777777" w:rsidR="009D6F92" w:rsidRPr="00F0202F" w:rsidRDefault="009D6F92" w:rsidP="009D6F92">
      <w:pPr>
        <w:rPr>
          <w:rFonts w:eastAsia="Times New Roman" w:cs="Times New Roman"/>
          <w:b/>
          <w:szCs w:val="24"/>
          <w:lang w:val="en-GB"/>
        </w:rPr>
      </w:pPr>
    </w:p>
    <w:p w14:paraId="65DEAADF" w14:textId="711DB9C6" w:rsidR="009D6F92" w:rsidRPr="00F0202F" w:rsidRDefault="009D6F92" w:rsidP="009D6F92">
      <w:pPr>
        <w:rPr>
          <w:rFonts w:eastAsia="Times New Roman" w:cs="Times New Roman"/>
          <w:szCs w:val="24"/>
          <w:lang w:val="en-GB"/>
        </w:rPr>
      </w:pPr>
      <w:r w:rsidRPr="00F0202F">
        <w:rPr>
          <w:rFonts w:eastAsia="Times New Roman" w:cs="Times New Roman"/>
          <w:b/>
          <w:szCs w:val="24"/>
          <w:lang w:val="en-GB"/>
        </w:rPr>
        <w:t>Descriptions</w:t>
      </w:r>
    </w:p>
    <w:p w14:paraId="2A4E18AF" w14:textId="6A17A6F0" w:rsidR="009D6F92" w:rsidRPr="00F0202F" w:rsidRDefault="009D6F92" w:rsidP="009D6F92">
      <w:pPr>
        <w:ind w:left="720"/>
        <w:rPr>
          <w:rFonts w:eastAsia="Times New Roman" w:cs="Times New Roman"/>
          <w:szCs w:val="24"/>
          <w:lang w:val="en-GB"/>
        </w:rPr>
      </w:pPr>
      <w:r w:rsidRPr="00F0202F">
        <w:rPr>
          <w:rFonts w:eastAsia="Times New Roman" w:cs="Times New Roman"/>
          <w:szCs w:val="24"/>
          <w:lang w:val="en-GB"/>
        </w:rPr>
        <w:t>Calculates DBI potential and true DBI potential for dragonfly community samples.</w:t>
      </w:r>
    </w:p>
    <w:p w14:paraId="1115CC17" w14:textId="77777777" w:rsidR="009D6F92" w:rsidRPr="00F0202F" w:rsidRDefault="009D6F92" w:rsidP="009D6F92">
      <w:pPr>
        <w:ind w:left="720"/>
        <w:rPr>
          <w:rFonts w:eastAsia="Times New Roman" w:cs="Times New Roman"/>
          <w:szCs w:val="24"/>
          <w:lang w:val="en-GB"/>
        </w:rPr>
      </w:pPr>
    </w:p>
    <w:p w14:paraId="0C435205" w14:textId="77777777" w:rsidR="009D6F92" w:rsidRPr="00F0202F" w:rsidRDefault="009D6F92" w:rsidP="009D6F92">
      <w:pPr>
        <w:rPr>
          <w:rFonts w:eastAsia="Times New Roman" w:cs="Times New Roman"/>
          <w:szCs w:val="24"/>
          <w:lang w:val="en-GB"/>
        </w:rPr>
      </w:pPr>
      <w:r w:rsidRPr="00F0202F">
        <w:rPr>
          <w:rFonts w:eastAsia="Times New Roman" w:cs="Times New Roman"/>
          <w:b/>
          <w:szCs w:val="24"/>
          <w:lang w:val="en-GB"/>
        </w:rPr>
        <w:t>Usage</w:t>
      </w:r>
    </w:p>
    <w:p w14:paraId="7091D67E" w14:textId="331AE105" w:rsidR="009D6F92" w:rsidRPr="00F0202F" w:rsidRDefault="009D6F92" w:rsidP="009D6F92">
      <w:pPr>
        <w:ind w:firstLine="720"/>
        <w:rPr>
          <w:rStyle w:val="spellingerror"/>
          <w:rFonts w:ascii="Consolas" w:hAnsi="Consolas" w:cs="Calibri"/>
          <w:color w:val="000000"/>
          <w:sz w:val="22"/>
          <w:shd w:val="clear" w:color="auto" w:fill="FFFFFF"/>
          <w:lang w:val="en-GB"/>
        </w:rPr>
      </w:pPr>
      <w:proofErr w:type="spellStart"/>
      <w:r w:rsidRPr="00F0202F">
        <w:rPr>
          <w:rStyle w:val="spellingerror"/>
          <w:rFonts w:ascii="Consolas" w:hAnsi="Consolas" w:cs="Calibri"/>
          <w:color w:val="000000"/>
          <w:sz w:val="22"/>
          <w:shd w:val="clear" w:color="auto" w:fill="FFFFFF"/>
          <w:lang w:val="en-GB"/>
        </w:rPr>
        <w:t>PotDBI</w:t>
      </w:r>
      <w:proofErr w:type="spellEnd"/>
      <w:r w:rsidRPr="00F0202F">
        <w:rPr>
          <w:rStyle w:val="spellingerror"/>
          <w:rFonts w:ascii="Consolas" w:hAnsi="Consolas" w:cs="Calibri"/>
          <w:color w:val="000000"/>
          <w:sz w:val="22"/>
          <w:shd w:val="clear" w:color="auto" w:fill="FFFFFF"/>
          <w:lang w:val="en-GB"/>
        </w:rPr>
        <w:t xml:space="preserve"> (df, </w:t>
      </w:r>
      <w:proofErr w:type="spellStart"/>
      <w:r w:rsidRPr="00F0202F">
        <w:rPr>
          <w:rStyle w:val="spellingerror"/>
          <w:rFonts w:ascii="Consolas" w:hAnsi="Consolas" w:cs="Calibri"/>
          <w:color w:val="000000"/>
          <w:sz w:val="22"/>
          <w:shd w:val="clear" w:color="auto" w:fill="FFFFFF"/>
          <w:lang w:val="en-GB"/>
        </w:rPr>
        <w:t>DBI_val</w:t>
      </w:r>
      <w:proofErr w:type="spellEnd"/>
      <w:r w:rsidRPr="00F0202F">
        <w:rPr>
          <w:rStyle w:val="spellingerror"/>
          <w:rFonts w:ascii="Consolas" w:hAnsi="Consolas" w:cs="Calibri"/>
          <w:color w:val="000000"/>
          <w:sz w:val="22"/>
          <w:shd w:val="clear" w:color="auto" w:fill="FFFFFF"/>
          <w:lang w:val="en-GB"/>
        </w:rPr>
        <w:t xml:space="preserve">, DBI_UD, type="def", </w:t>
      </w:r>
      <w:proofErr w:type="spellStart"/>
      <w:r w:rsidRPr="00F0202F">
        <w:rPr>
          <w:rStyle w:val="spellingerror"/>
          <w:rFonts w:ascii="Consolas" w:hAnsi="Consolas" w:cs="Calibri"/>
          <w:color w:val="000000"/>
          <w:sz w:val="22"/>
          <w:shd w:val="clear" w:color="auto" w:fill="FFFFFF"/>
          <w:lang w:val="en-GB"/>
        </w:rPr>
        <w:t>NAval</w:t>
      </w:r>
      <w:proofErr w:type="spellEnd"/>
      <w:r w:rsidRPr="00F0202F">
        <w:rPr>
          <w:rStyle w:val="spellingerror"/>
          <w:rFonts w:ascii="Consolas" w:hAnsi="Consolas" w:cs="Calibri"/>
          <w:color w:val="000000"/>
          <w:sz w:val="22"/>
          <w:shd w:val="clear" w:color="auto" w:fill="FFFFFF"/>
          <w:lang w:val="en-GB"/>
        </w:rPr>
        <w:t>=F, plot=F)</w:t>
      </w:r>
    </w:p>
    <w:p w14:paraId="48AE594D" w14:textId="77777777" w:rsidR="009D6F92" w:rsidRPr="00F0202F" w:rsidRDefault="009D6F92" w:rsidP="009D6F92">
      <w:pPr>
        <w:ind w:firstLine="720"/>
        <w:rPr>
          <w:rStyle w:val="spellingerror"/>
          <w:rFonts w:ascii="Consolas" w:hAnsi="Consolas" w:cs="Calibri"/>
          <w:color w:val="000000"/>
          <w:sz w:val="22"/>
          <w:shd w:val="clear" w:color="auto" w:fill="FFFFFF"/>
          <w:lang w:val="en-GB"/>
        </w:rPr>
      </w:pPr>
    </w:p>
    <w:p w14:paraId="25DE988F" w14:textId="77777777" w:rsidR="009D6F92" w:rsidRPr="00F0202F" w:rsidRDefault="009D6F92" w:rsidP="009D6F92">
      <w:pPr>
        <w:rPr>
          <w:rFonts w:eastAsia="Times New Roman" w:cs="Times New Roman"/>
          <w:b/>
          <w:szCs w:val="24"/>
          <w:lang w:val="en-GB"/>
        </w:rPr>
      </w:pPr>
      <w:r w:rsidRPr="00F0202F">
        <w:rPr>
          <w:rFonts w:eastAsia="Times New Roman" w:cs="Times New Roman"/>
          <w:b/>
          <w:szCs w:val="24"/>
          <w:lang w:val="en-GB"/>
        </w:rPr>
        <w:t>Arguments</w:t>
      </w:r>
    </w:p>
    <w:p w14:paraId="0C1242C4" w14:textId="5F0B96AC" w:rsidR="00D97CFF" w:rsidRPr="00F0202F" w:rsidRDefault="009D6F92" w:rsidP="00D97CFF">
      <w:pPr>
        <w:ind w:left="2160" w:hanging="1440"/>
        <w:rPr>
          <w:rStyle w:val="spellingerror"/>
          <w:rFonts w:cs="Times New Roman"/>
          <w:color w:val="000000"/>
          <w:szCs w:val="24"/>
          <w:shd w:val="clear" w:color="auto" w:fill="FFFFFF"/>
          <w:lang w:val="en-GB"/>
        </w:rPr>
      </w:pPr>
      <w:r w:rsidRPr="00F0202F">
        <w:rPr>
          <w:rStyle w:val="spellingerror"/>
          <w:rFonts w:ascii="Consolas" w:hAnsi="Consolas" w:cs="Calibri"/>
          <w:color w:val="000000"/>
          <w:sz w:val="22"/>
          <w:shd w:val="clear" w:color="auto" w:fill="FFFFFF"/>
          <w:lang w:val="en-GB"/>
        </w:rPr>
        <w:t xml:space="preserve">df </w:t>
      </w:r>
      <w:r w:rsidRPr="00F0202F">
        <w:rPr>
          <w:rStyle w:val="spellingerror"/>
          <w:rFonts w:ascii="Consolas" w:hAnsi="Consolas" w:cs="Calibri"/>
          <w:color w:val="000000"/>
          <w:sz w:val="22"/>
          <w:shd w:val="clear" w:color="auto" w:fill="FFFFFF"/>
          <w:lang w:val="en-GB"/>
        </w:rPr>
        <w:tab/>
      </w:r>
      <w:r w:rsidR="00D97CFF" w:rsidRPr="00F0202F">
        <w:rPr>
          <w:rStyle w:val="spellingerror"/>
          <w:rFonts w:cs="Times New Roman"/>
          <w:color w:val="000000"/>
          <w:szCs w:val="24"/>
          <w:shd w:val="clear" w:color="auto" w:fill="FFFFFF"/>
          <w:lang w:val="en-GB"/>
        </w:rPr>
        <w:t xml:space="preserve">A data frame created by </w:t>
      </w:r>
      <w:r w:rsidR="002B4F64">
        <w:rPr>
          <w:rStyle w:val="spellingerror"/>
          <w:rFonts w:cs="Times New Roman"/>
          <w:color w:val="000000"/>
          <w:szCs w:val="24"/>
          <w:shd w:val="clear" w:color="auto" w:fill="FFFFFF"/>
          <w:lang w:val="en-GB"/>
        </w:rPr>
        <w:t>“</w:t>
      </w:r>
      <w:proofErr w:type="spellStart"/>
      <w:r w:rsidR="002B4F64">
        <w:rPr>
          <w:rStyle w:val="spellingerror"/>
          <w:rFonts w:cs="Times New Roman"/>
          <w:color w:val="000000"/>
          <w:szCs w:val="24"/>
          <w:shd w:val="clear" w:color="auto" w:fill="FFFFFF"/>
          <w:lang w:val="en-GB"/>
        </w:rPr>
        <w:t>UniteData</w:t>
      </w:r>
      <w:proofErr w:type="spellEnd"/>
      <w:r w:rsidR="002B4F64">
        <w:rPr>
          <w:rStyle w:val="spellingerror"/>
          <w:rFonts w:cs="Times New Roman"/>
          <w:color w:val="000000"/>
          <w:szCs w:val="24"/>
          <w:shd w:val="clear" w:color="auto" w:fill="FFFFFF"/>
          <w:lang w:val="en-GB"/>
        </w:rPr>
        <w:t xml:space="preserve">” </w:t>
      </w:r>
      <w:r w:rsidR="00D97CFF" w:rsidRPr="00F0202F">
        <w:rPr>
          <w:rStyle w:val="spellingerror"/>
          <w:rFonts w:cs="Times New Roman"/>
          <w:color w:val="000000"/>
          <w:szCs w:val="24"/>
          <w:shd w:val="clear" w:color="auto" w:fill="FFFFFF"/>
          <w:lang w:val="en-GB"/>
        </w:rPr>
        <w:t xml:space="preserve">function, containing a list of taxa in the first column, followed by the columns of distribution, threat and sensitivity (in case </w:t>
      </w:r>
      <w:r w:rsidR="00D97CFF">
        <w:rPr>
          <w:rStyle w:val="spellingerror"/>
          <w:rFonts w:cs="Times New Roman"/>
          <w:color w:val="000000"/>
          <w:szCs w:val="24"/>
          <w:shd w:val="clear" w:color="auto" w:fill="FFFFFF"/>
          <w:lang w:val="en-GB"/>
        </w:rPr>
        <w:t xml:space="preserve">of </w:t>
      </w:r>
      <w:r w:rsidR="00D97CFF" w:rsidRPr="00F0202F">
        <w:rPr>
          <w:rStyle w:val="spellingerror"/>
          <w:rFonts w:cs="Times New Roman"/>
          <w:color w:val="000000"/>
          <w:szCs w:val="24"/>
          <w:shd w:val="clear" w:color="auto" w:fill="FFFFFF"/>
          <w:lang w:val="en-GB"/>
        </w:rPr>
        <w:t>use</w:t>
      </w:r>
      <w:r w:rsidR="00D97CFF">
        <w:rPr>
          <w:rStyle w:val="spellingerror"/>
          <w:rFonts w:cs="Times New Roman"/>
          <w:color w:val="000000"/>
          <w:szCs w:val="24"/>
          <w:shd w:val="clear" w:color="auto" w:fill="FFFFFF"/>
          <w:lang w:val="en-GB"/>
        </w:rPr>
        <w:t xml:space="preserve"> of</w:t>
      </w:r>
      <w:r w:rsidR="00D97CFF" w:rsidRPr="00F0202F">
        <w:rPr>
          <w:rStyle w:val="spellingerror"/>
          <w:rFonts w:cs="Times New Roman"/>
          <w:color w:val="000000"/>
          <w:szCs w:val="24"/>
          <w:shd w:val="clear" w:color="auto" w:fill="FFFFFF"/>
          <w:lang w:val="en-GB"/>
        </w:rPr>
        <w:t xml:space="preserve"> package´s checklist</w:t>
      </w:r>
      <w:r w:rsidR="00D97CFF">
        <w:rPr>
          <w:rStyle w:val="spellingerror"/>
          <w:rFonts w:cs="Times New Roman"/>
          <w:color w:val="000000"/>
          <w:szCs w:val="24"/>
          <w:shd w:val="clear" w:color="auto" w:fill="FFFFFF"/>
          <w:lang w:val="en-GB"/>
        </w:rPr>
        <w:t xml:space="preserve"> in </w:t>
      </w:r>
      <w:r w:rsidR="002B4F64">
        <w:rPr>
          <w:rStyle w:val="spellingerror"/>
          <w:rFonts w:cs="Times New Roman"/>
          <w:color w:val="000000"/>
          <w:szCs w:val="24"/>
          <w:shd w:val="clear" w:color="auto" w:fill="FFFFFF"/>
          <w:lang w:val="en-GB"/>
        </w:rPr>
        <w:t>“</w:t>
      </w:r>
      <w:proofErr w:type="spellStart"/>
      <w:r w:rsidR="002B4F64">
        <w:rPr>
          <w:rStyle w:val="spellingerror"/>
          <w:rFonts w:cs="Times New Roman"/>
          <w:color w:val="000000"/>
          <w:szCs w:val="24"/>
          <w:shd w:val="clear" w:color="auto" w:fill="FFFFFF"/>
          <w:lang w:val="en-GB"/>
        </w:rPr>
        <w:t>UniteData</w:t>
      </w:r>
      <w:proofErr w:type="spellEnd"/>
      <w:r w:rsidR="002B4F64">
        <w:rPr>
          <w:rStyle w:val="spellingerror"/>
          <w:rFonts w:cs="Times New Roman"/>
          <w:color w:val="000000"/>
          <w:szCs w:val="24"/>
          <w:shd w:val="clear" w:color="auto" w:fill="FFFFFF"/>
          <w:lang w:val="en-GB"/>
        </w:rPr>
        <w:t xml:space="preserve">” </w:t>
      </w:r>
      <w:r w:rsidR="00D97CFF">
        <w:rPr>
          <w:rStyle w:val="spellingerror"/>
          <w:rFonts w:cs="Times New Roman"/>
          <w:color w:val="000000"/>
          <w:szCs w:val="24"/>
          <w:shd w:val="clear" w:color="auto" w:fill="FFFFFF"/>
          <w:lang w:val="en-GB"/>
        </w:rPr>
        <w:t>function</w:t>
      </w:r>
      <w:r w:rsidR="00D97CFF" w:rsidRPr="00F0202F">
        <w:rPr>
          <w:rStyle w:val="spellingerror"/>
          <w:rFonts w:cs="Times New Roman"/>
          <w:color w:val="000000"/>
          <w:szCs w:val="24"/>
          <w:shd w:val="clear" w:color="auto" w:fill="FFFFFF"/>
          <w:lang w:val="en-GB"/>
        </w:rPr>
        <w:t xml:space="preserve">), by the column of DBI values and columns of abundances with sample names in </w:t>
      </w:r>
      <w:r w:rsidR="00D97CFF">
        <w:rPr>
          <w:rStyle w:val="spellingerror"/>
          <w:rFonts w:cs="Times New Roman"/>
          <w:color w:val="000000"/>
          <w:szCs w:val="24"/>
          <w:shd w:val="clear" w:color="auto" w:fill="FFFFFF"/>
          <w:lang w:val="en-GB"/>
        </w:rPr>
        <w:t xml:space="preserve">the </w:t>
      </w:r>
      <w:r w:rsidR="00D97CFF" w:rsidRPr="00F0202F">
        <w:rPr>
          <w:rStyle w:val="spellingerror"/>
          <w:rFonts w:cs="Times New Roman"/>
          <w:color w:val="000000"/>
          <w:szCs w:val="24"/>
          <w:shd w:val="clear" w:color="auto" w:fill="FFFFFF"/>
          <w:lang w:val="en-GB"/>
        </w:rPr>
        <w:t>row</w:t>
      </w:r>
      <w:r w:rsidR="00D97CFF">
        <w:rPr>
          <w:rStyle w:val="spellingerror"/>
          <w:rFonts w:cs="Times New Roman"/>
          <w:color w:val="000000"/>
          <w:szCs w:val="24"/>
          <w:shd w:val="clear" w:color="auto" w:fill="FFFFFF"/>
          <w:lang w:val="en-GB"/>
        </w:rPr>
        <w:t>s</w:t>
      </w:r>
      <w:r w:rsidR="00D97CFF" w:rsidRPr="00F0202F">
        <w:rPr>
          <w:rStyle w:val="spellingerror"/>
          <w:rFonts w:cs="Times New Roman"/>
          <w:color w:val="000000"/>
          <w:szCs w:val="24"/>
          <w:shd w:val="clear" w:color="auto" w:fill="FFFFFF"/>
          <w:lang w:val="en-GB"/>
        </w:rPr>
        <w:t>.</w:t>
      </w:r>
    </w:p>
    <w:p w14:paraId="0606C6FE" w14:textId="33980BA2" w:rsidR="009D6F92" w:rsidRPr="00F0202F" w:rsidRDefault="009D6F92" w:rsidP="00D97CFF">
      <w:pPr>
        <w:ind w:left="2160" w:hanging="1440"/>
        <w:rPr>
          <w:rStyle w:val="spellingerror"/>
          <w:rFonts w:ascii="Consolas" w:hAnsi="Consolas" w:cs="Calibri"/>
          <w:color w:val="000000"/>
          <w:sz w:val="22"/>
          <w:shd w:val="clear" w:color="auto" w:fill="FFFFFF"/>
          <w:lang w:val="en-GB"/>
        </w:rPr>
      </w:pPr>
    </w:p>
    <w:p w14:paraId="4D0CA769" w14:textId="02B5A9D2" w:rsidR="009D6F92" w:rsidRPr="00F0202F" w:rsidRDefault="00AE3200" w:rsidP="009D6F92">
      <w:pPr>
        <w:ind w:left="2160" w:hanging="1440"/>
        <w:rPr>
          <w:rStyle w:val="spellingerror"/>
          <w:rFonts w:ascii="Consolas" w:hAnsi="Consolas" w:cs="Calibri"/>
          <w:color w:val="000000"/>
          <w:sz w:val="22"/>
          <w:shd w:val="clear" w:color="auto" w:fill="FFFFFF"/>
          <w:lang w:val="en-GB"/>
        </w:rPr>
      </w:pPr>
      <w:r w:rsidRPr="00F0202F">
        <w:rPr>
          <w:rStyle w:val="spellingerror"/>
          <w:rFonts w:ascii="Consolas" w:hAnsi="Consolas" w:cs="Calibri"/>
          <w:color w:val="000000"/>
          <w:sz w:val="22"/>
          <w:shd w:val="clear" w:color="auto" w:fill="FFFFFF"/>
          <w:lang w:val="en-GB"/>
        </w:rPr>
        <w:t>type</w:t>
      </w:r>
      <w:r w:rsidR="009D6F92" w:rsidRPr="00F0202F">
        <w:rPr>
          <w:rStyle w:val="spellingerror"/>
          <w:rFonts w:ascii="Consolas" w:hAnsi="Consolas" w:cs="Calibri"/>
          <w:color w:val="000000"/>
          <w:sz w:val="22"/>
          <w:shd w:val="clear" w:color="auto" w:fill="FFFFFF"/>
          <w:lang w:val="en-GB"/>
        </w:rPr>
        <w:t xml:space="preserve"> </w:t>
      </w:r>
      <w:r w:rsidR="009D6F92" w:rsidRPr="00F0202F">
        <w:rPr>
          <w:rStyle w:val="spellingerror"/>
          <w:rFonts w:ascii="Consolas" w:hAnsi="Consolas" w:cs="Calibri"/>
          <w:color w:val="000000"/>
          <w:sz w:val="22"/>
          <w:shd w:val="clear" w:color="auto" w:fill="FFFFFF"/>
          <w:lang w:val="en-GB"/>
        </w:rPr>
        <w:tab/>
      </w:r>
      <w:r w:rsidRPr="00F0202F">
        <w:rPr>
          <w:rStyle w:val="spellingerror"/>
          <w:rFonts w:cs="Times New Roman"/>
          <w:color w:val="000000"/>
          <w:szCs w:val="24"/>
          <w:shd w:val="clear" w:color="auto" w:fill="FFFFFF"/>
          <w:lang w:val="en-GB"/>
        </w:rPr>
        <w:t>Indicates if “</w:t>
      </w:r>
      <w:proofErr w:type="spellStart"/>
      <w:r w:rsidRPr="00F0202F">
        <w:rPr>
          <w:rStyle w:val="spellingerror"/>
          <w:rFonts w:cs="Times New Roman"/>
          <w:color w:val="000000"/>
          <w:szCs w:val="24"/>
          <w:shd w:val="clear" w:color="auto" w:fill="FFFFFF"/>
          <w:lang w:val="en-GB"/>
        </w:rPr>
        <w:t>tpDBI</w:t>
      </w:r>
      <w:proofErr w:type="spellEnd"/>
      <w:r w:rsidRPr="00F0202F">
        <w:rPr>
          <w:rStyle w:val="spellingerror"/>
          <w:rFonts w:cs="Times New Roman"/>
          <w:color w:val="000000"/>
          <w:szCs w:val="24"/>
          <w:shd w:val="clear" w:color="auto" w:fill="FFFFFF"/>
          <w:lang w:val="en-GB"/>
        </w:rPr>
        <w:t>”, i.e. true DBI potential or “</w:t>
      </w:r>
      <w:proofErr w:type="spellStart"/>
      <w:r w:rsidRPr="00F0202F">
        <w:rPr>
          <w:rStyle w:val="spellingerror"/>
          <w:rFonts w:cs="Times New Roman"/>
          <w:color w:val="000000"/>
          <w:szCs w:val="24"/>
          <w:shd w:val="clear" w:color="auto" w:fill="FFFFFF"/>
          <w:lang w:val="en-GB"/>
        </w:rPr>
        <w:t>pDBI</w:t>
      </w:r>
      <w:proofErr w:type="spellEnd"/>
      <w:r w:rsidRPr="00F0202F">
        <w:rPr>
          <w:rStyle w:val="spellingerror"/>
          <w:rFonts w:cs="Times New Roman"/>
          <w:color w:val="000000"/>
          <w:szCs w:val="24"/>
          <w:shd w:val="clear" w:color="auto" w:fill="FFFFFF"/>
          <w:lang w:val="en-GB"/>
        </w:rPr>
        <w:t>”, i.e. DBI potential should be calculated.</w:t>
      </w:r>
      <w:r w:rsidR="00D97CFF">
        <w:rPr>
          <w:rStyle w:val="spellingerror"/>
          <w:rFonts w:cs="Times New Roman"/>
          <w:color w:val="000000"/>
          <w:szCs w:val="24"/>
          <w:shd w:val="clear" w:color="auto" w:fill="FFFFFF"/>
          <w:lang w:val="en-GB"/>
        </w:rPr>
        <w:t xml:space="preserve"> By default, DBI potential, true DBI potential, sum of DBI and </w:t>
      </w:r>
      <w:r w:rsidR="003755DA">
        <w:rPr>
          <w:rStyle w:val="spellingerror"/>
          <w:rFonts w:cs="Times New Roman"/>
          <w:color w:val="000000"/>
          <w:szCs w:val="24"/>
          <w:shd w:val="clear" w:color="auto" w:fill="FFFFFF"/>
          <w:lang w:val="en-GB"/>
        </w:rPr>
        <w:t xml:space="preserve">probable </w:t>
      </w:r>
      <w:r w:rsidR="00D97CFF">
        <w:rPr>
          <w:rStyle w:val="spellingerror"/>
          <w:rFonts w:cs="Times New Roman"/>
          <w:color w:val="000000"/>
          <w:szCs w:val="24"/>
          <w:shd w:val="clear" w:color="auto" w:fill="FFFFFF"/>
          <w:lang w:val="en-GB"/>
        </w:rPr>
        <w:t>maximum value</w:t>
      </w:r>
      <w:r w:rsidR="003755DA">
        <w:rPr>
          <w:rStyle w:val="spellingerror"/>
          <w:rFonts w:cs="Times New Roman"/>
          <w:color w:val="000000"/>
          <w:szCs w:val="24"/>
          <w:shd w:val="clear" w:color="auto" w:fill="FFFFFF"/>
          <w:lang w:val="en-GB"/>
        </w:rPr>
        <w:t xml:space="preserve"> of sum of DBI are calculated.</w:t>
      </w:r>
    </w:p>
    <w:p w14:paraId="797F3644" w14:textId="77777777" w:rsidR="009D6F92" w:rsidRPr="00F0202F" w:rsidRDefault="009D6F92" w:rsidP="009D6F92">
      <w:pPr>
        <w:rPr>
          <w:rStyle w:val="spellingerror"/>
          <w:rFonts w:ascii="Consolas" w:hAnsi="Consolas" w:cs="Calibri"/>
          <w:color w:val="000000"/>
          <w:sz w:val="22"/>
          <w:shd w:val="clear" w:color="auto" w:fill="FFFFFF"/>
          <w:lang w:val="en-GB"/>
        </w:rPr>
      </w:pPr>
    </w:p>
    <w:p w14:paraId="2051C7B7" w14:textId="09E73D28" w:rsidR="009D6F92" w:rsidRPr="00F0202F" w:rsidRDefault="00AE3200" w:rsidP="009D6F92">
      <w:pPr>
        <w:ind w:left="2160" w:hanging="1440"/>
        <w:rPr>
          <w:rStyle w:val="spellingerror"/>
          <w:rFonts w:cs="Times New Roman"/>
          <w:color w:val="000000"/>
          <w:szCs w:val="24"/>
          <w:shd w:val="clear" w:color="auto" w:fill="FFFFFF"/>
          <w:lang w:val="en-GB"/>
        </w:rPr>
      </w:pPr>
      <w:proofErr w:type="spellStart"/>
      <w:r w:rsidRPr="00F0202F">
        <w:rPr>
          <w:rStyle w:val="normaltextrun"/>
          <w:rFonts w:ascii="Consolas" w:hAnsi="Consolas"/>
          <w:sz w:val="22"/>
          <w:szCs w:val="20"/>
          <w:lang w:val="en-GB"/>
        </w:rPr>
        <w:t>DBI_val</w:t>
      </w:r>
      <w:proofErr w:type="spellEnd"/>
      <w:r w:rsidR="009D6F92" w:rsidRPr="00F0202F">
        <w:rPr>
          <w:rStyle w:val="spellingerror"/>
          <w:rFonts w:ascii="Consolas" w:hAnsi="Consolas" w:cs="Calibri"/>
          <w:color w:val="000000"/>
          <w:sz w:val="22"/>
          <w:shd w:val="clear" w:color="auto" w:fill="FFFFFF"/>
          <w:lang w:val="en-GB"/>
        </w:rPr>
        <w:tab/>
      </w:r>
      <w:r w:rsidR="003755DA" w:rsidRPr="00F0202F">
        <w:rPr>
          <w:rStyle w:val="spellingerror"/>
          <w:rFonts w:cs="Times New Roman"/>
          <w:color w:val="000000"/>
          <w:szCs w:val="24"/>
          <w:shd w:val="clear" w:color="auto" w:fill="FFFFFF"/>
          <w:lang w:val="en-GB"/>
        </w:rPr>
        <w:t>Indicates checklist which should be used for comparison. “CE” indicates the Central European checklist with DBI values. “SA” indicates the South African checklist with DBI values. “UD” indicates user defined/uploaded checklist.</w:t>
      </w:r>
    </w:p>
    <w:p w14:paraId="7C677871" w14:textId="73640524" w:rsidR="009D6F92" w:rsidRPr="00F0202F" w:rsidRDefault="009D6F92" w:rsidP="009D6F92">
      <w:pPr>
        <w:ind w:left="2160" w:hanging="1440"/>
        <w:rPr>
          <w:rFonts w:cs="Times New Roman"/>
          <w:color w:val="000000"/>
          <w:szCs w:val="24"/>
          <w:shd w:val="clear" w:color="auto" w:fill="FFFFFF"/>
          <w:lang w:val="en-GB"/>
        </w:rPr>
      </w:pPr>
    </w:p>
    <w:p w14:paraId="54CFBE6D" w14:textId="7ABC0015" w:rsidR="00AE3200" w:rsidRPr="00F0202F" w:rsidRDefault="00AE3200" w:rsidP="00AE3200">
      <w:pPr>
        <w:ind w:left="2160" w:hanging="1440"/>
        <w:rPr>
          <w:rStyle w:val="spellingerror"/>
          <w:rFonts w:cs="Times New Roman"/>
          <w:color w:val="000000"/>
          <w:szCs w:val="24"/>
          <w:shd w:val="clear" w:color="auto" w:fill="FFFFFF"/>
          <w:lang w:val="en-GB"/>
        </w:rPr>
      </w:pPr>
      <w:r w:rsidRPr="00F0202F">
        <w:rPr>
          <w:rStyle w:val="normaltextrun"/>
          <w:rFonts w:ascii="Consolas" w:hAnsi="Consolas"/>
          <w:sz w:val="22"/>
          <w:szCs w:val="20"/>
          <w:lang w:val="en-GB"/>
        </w:rPr>
        <w:t>DBI_UD</w:t>
      </w:r>
      <w:r w:rsidRPr="00F0202F">
        <w:rPr>
          <w:rStyle w:val="spellingerror"/>
          <w:rFonts w:ascii="Consolas" w:hAnsi="Consolas" w:cs="Calibri"/>
          <w:color w:val="000000"/>
          <w:sz w:val="22"/>
          <w:shd w:val="clear" w:color="auto" w:fill="FFFFFF"/>
          <w:lang w:val="en-GB"/>
        </w:rPr>
        <w:tab/>
      </w:r>
      <w:proofErr w:type="gramStart"/>
      <w:r w:rsidRPr="00F0202F">
        <w:rPr>
          <w:rStyle w:val="spellingerror"/>
          <w:rFonts w:cs="Times New Roman"/>
          <w:szCs w:val="24"/>
          <w:shd w:val="clear" w:color="auto" w:fill="FFFFFF"/>
          <w:lang w:val="en-GB"/>
        </w:rPr>
        <w:t>In</w:t>
      </w:r>
      <w:proofErr w:type="gramEnd"/>
      <w:r w:rsidRPr="00F0202F">
        <w:rPr>
          <w:rStyle w:val="spellingerror"/>
          <w:rFonts w:cs="Times New Roman"/>
          <w:szCs w:val="24"/>
          <w:shd w:val="clear" w:color="auto" w:fill="FFFFFF"/>
          <w:lang w:val="en-GB"/>
        </w:rPr>
        <w:t xml:space="preserve"> case, that “UD” is defined for the type, the name of user loaded data frame should be specified here.</w:t>
      </w:r>
    </w:p>
    <w:p w14:paraId="5F262113" w14:textId="77777777" w:rsidR="00AE3200" w:rsidRPr="00F0202F" w:rsidRDefault="00AE3200" w:rsidP="009D6F92">
      <w:pPr>
        <w:ind w:left="2160" w:hanging="1440"/>
        <w:rPr>
          <w:rFonts w:cs="Times New Roman"/>
          <w:color w:val="000000"/>
          <w:szCs w:val="24"/>
          <w:shd w:val="clear" w:color="auto" w:fill="FFFFFF"/>
          <w:lang w:val="en-GB"/>
        </w:rPr>
      </w:pPr>
    </w:p>
    <w:p w14:paraId="7C4BDCB4" w14:textId="6F84F2C1" w:rsidR="009D6F92" w:rsidRPr="00F0202F" w:rsidRDefault="009D6F92" w:rsidP="003755DA">
      <w:pPr>
        <w:ind w:left="2160" w:hanging="1440"/>
        <w:rPr>
          <w:rFonts w:cs="Times New Roman"/>
          <w:color w:val="000000"/>
          <w:szCs w:val="24"/>
          <w:shd w:val="clear" w:color="auto" w:fill="FFFFFF"/>
          <w:lang w:val="en-GB"/>
        </w:rPr>
      </w:pPr>
      <w:commentRangeStart w:id="66"/>
      <w:proofErr w:type="spellStart"/>
      <w:r w:rsidRPr="00F0202F">
        <w:rPr>
          <w:rStyle w:val="normaltextrun"/>
          <w:rFonts w:ascii="Consolas" w:hAnsi="Consolas" w:cs="Calibri"/>
          <w:color w:val="000000"/>
          <w:sz w:val="22"/>
          <w:bdr w:val="none" w:sz="0" w:space="0" w:color="auto" w:frame="1"/>
          <w:lang w:val="en-GB"/>
        </w:rPr>
        <w:t>NAval</w:t>
      </w:r>
      <w:proofErr w:type="spellEnd"/>
      <w:r w:rsidRPr="00F0202F">
        <w:rPr>
          <w:rStyle w:val="spellingerror"/>
          <w:rFonts w:ascii="Consolas" w:hAnsi="Consolas" w:cs="Calibri"/>
          <w:color w:val="000000"/>
          <w:sz w:val="22"/>
          <w:shd w:val="clear" w:color="auto" w:fill="FFFFFF"/>
          <w:lang w:val="en-GB"/>
        </w:rPr>
        <w:tab/>
      </w:r>
      <w:r w:rsidRPr="00F0202F">
        <w:rPr>
          <w:rStyle w:val="spellingerror"/>
          <w:rFonts w:cs="Times New Roman"/>
          <w:color w:val="000000"/>
          <w:szCs w:val="24"/>
          <w:shd w:val="clear" w:color="auto" w:fill="FFFFFF"/>
          <w:lang w:val="en-GB"/>
        </w:rPr>
        <w:t>Logical, true in case of NA values in user´s defined checklist.</w:t>
      </w:r>
      <w:commentRangeEnd w:id="66"/>
      <w:r w:rsidR="00476645">
        <w:rPr>
          <w:rStyle w:val="Odkaznakoment"/>
        </w:rPr>
        <w:commentReference w:id="66"/>
      </w:r>
    </w:p>
    <w:p w14:paraId="238F7612" w14:textId="77777777" w:rsidR="009D6F92" w:rsidRPr="00F0202F" w:rsidRDefault="009D6F92" w:rsidP="009D6F92">
      <w:pPr>
        <w:ind w:left="2160" w:hanging="1440"/>
        <w:rPr>
          <w:rStyle w:val="spellingerror"/>
          <w:rFonts w:cs="Times New Roman"/>
          <w:color w:val="000000"/>
          <w:szCs w:val="24"/>
          <w:shd w:val="clear" w:color="auto" w:fill="FFFFFF"/>
          <w:lang w:val="en-GB"/>
        </w:rPr>
      </w:pPr>
    </w:p>
    <w:p w14:paraId="1A82287F" w14:textId="52AC5909" w:rsidR="009D6F92" w:rsidRPr="00F0202F" w:rsidRDefault="009D6F92" w:rsidP="003755DA">
      <w:pPr>
        <w:ind w:left="2160" w:hanging="1440"/>
        <w:rPr>
          <w:rFonts w:cs="Times New Roman"/>
          <w:color w:val="000000"/>
          <w:szCs w:val="24"/>
          <w:shd w:val="clear" w:color="auto" w:fill="FFFFFF"/>
          <w:lang w:val="en-GB"/>
        </w:rPr>
      </w:pPr>
      <w:r w:rsidRPr="00F0202F">
        <w:rPr>
          <w:rStyle w:val="normaltextrun"/>
          <w:rFonts w:ascii="Consolas" w:hAnsi="Consolas" w:cs="Calibri"/>
          <w:color w:val="000000"/>
          <w:sz w:val="22"/>
          <w:bdr w:val="none" w:sz="0" w:space="0" w:color="auto" w:frame="1"/>
          <w:lang w:val="en-GB"/>
        </w:rPr>
        <w:t>plot</w:t>
      </w:r>
      <w:r w:rsidRPr="00F0202F">
        <w:rPr>
          <w:rStyle w:val="spellingerror"/>
          <w:rFonts w:ascii="Consolas" w:hAnsi="Consolas" w:cs="Calibri"/>
          <w:color w:val="000000"/>
          <w:sz w:val="22"/>
          <w:shd w:val="clear" w:color="auto" w:fill="FFFFFF"/>
          <w:lang w:val="en-GB"/>
        </w:rPr>
        <w:tab/>
      </w:r>
      <w:r w:rsidR="003755DA" w:rsidRPr="00F0202F">
        <w:rPr>
          <w:rStyle w:val="spellingerror"/>
          <w:rFonts w:cs="Times New Roman"/>
          <w:color w:val="000000"/>
          <w:szCs w:val="24"/>
          <w:shd w:val="clear" w:color="auto" w:fill="FFFFFF"/>
          <w:lang w:val="en-GB"/>
        </w:rPr>
        <w:t xml:space="preserve">Should a </w:t>
      </w:r>
      <w:r w:rsidR="003755DA">
        <w:rPr>
          <w:rStyle w:val="spellingerror"/>
          <w:rFonts w:cs="Times New Roman"/>
          <w:color w:val="000000"/>
          <w:szCs w:val="24"/>
          <w:shd w:val="clear" w:color="auto" w:fill="FFFFFF"/>
          <w:lang w:val="en-GB"/>
        </w:rPr>
        <w:t>plot</w:t>
      </w:r>
      <w:r w:rsidR="003755DA" w:rsidRPr="00F0202F">
        <w:rPr>
          <w:rStyle w:val="spellingerror"/>
          <w:rFonts w:cs="Times New Roman"/>
          <w:color w:val="000000"/>
          <w:szCs w:val="24"/>
          <w:shd w:val="clear" w:color="auto" w:fill="FFFFFF"/>
          <w:lang w:val="en-GB"/>
        </w:rPr>
        <w:t xml:space="preserve"> </w:t>
      </w:r>
      <w:r w:rsidR="003755DA">
        <w:rPr>
          <w:rStyle w:val="spellingerror"/>
          <w:rFonts w:cs="Times New Roman"/>
          <w:color w:val="000000"/>
          <w:szCs w:val="24"/>
          <w:shd w:val="clear" w:color="auto" w:fill="FFFFFF"/>
          <w:lang w:val="en-GB"/>
        </w:rPr>
        <w:t>displaying range between probable maximum and minimum values of sum of DBI and position of sum of DBI in the range</w:t>
      </w:r>
      <w:ins w:id="67" w:author="Pyszko Petr [19]" w:date="2022-11-03T17:17:00Z">
        <w:r w:rsidR="00476645">
          <w:rPr>
            <w:rStyle w:val="spellingerror"/>
            <w:rFonts w:cs="Times New Roman"/>
            <w:color w:val="000000"/>
            <w:szCs w:val="24"/>
            <w:shd w:val="clear" w:color="auto" w:fill="FFFFFF"/>
            <w:lang w:val="en-GB"/>
          </w:rPr>
          <w:t xml:space="preserve"> be plotted?</w:t>
        </w:r>
      </w:ins>
      <w:del w:id="68" w:author="Pyszko Petr [19]" w:date="2022-11-03T17:17:00Z">
        <w:r w:rsidR="003755DA" w:rsidDel="00476645">
          <w:rPr>
            <w:rStyle w:val="spellingerror"/>
            <w:rFonts w:cs="Times New Roman"/>
            <w:color w:val="000000"/>
            <w:szCs w:val="24"/>
            <w:shd w:val="clear" w:color="auto" w:fill="FFFFFF"/>
            <w:lang w:val="en-GB"/>
          </w:rPr>
          <w:delText>.</w:delText>
        </w:r>
      </w:del>
      <w:r w:rsidR="003755DA">
        <w:rPr>
          <w:rStyle w:val="spellingerror"/>
          <w:rFonts w:cs="Times New Roman"/>
          <w:color w:val="000000"/>
          <w:szCs w:val="24"/>
          <w:shd w:val="clear" w:color="auto" w:fill="FFFFFF"/>
          <w:lang w:val="en-GB"/>
        </w:rPr>
        <w:t xml:space="preserve"> </w:t>
      </w:r>
      <w:r w:rsidR="003755DA" w:rsidRPr="00F0202F">
        <w:rPr>
          <w:rStyle w:val="spellingerror"/>
          <w:rFonts w:cs="Times New Roman"/>
          <w:color w:val="000000"/>
          <w:szCs w:val="24"/>
          <w:shd w:val="clear" w:color="auto" w:fill="FFFFFF"/>
          <w:lang w:val="en-GB"/>
        </w:rPr>
        <w:t>By default, the plot is not rendered.</w:t>
      </w:r>
    </w:p>
    <w:p w14:paraId="0E584AE2" w14:textId="77777777" w:rsidR="009D6F92" w:rsidRPr="00F0202F" w:rsidRDefault="009D6F92" w:rsidP="009D6F92">
      <w:pPr>
        <w:rPr>
          <w:rFonts w:eastAsia="Times New Roman" w:cs="Times New Roman"/>
          <w:bCs/>
          <w:szCs w:val="24"/>
          <w:lang w:val="en-GB"/>
        </w:rPr>
      </w:pPr>
    </w:p>
    <w:p w14:paraId="6C3D8329" w14:textId="77777777" w:rsidR="009D6F92" w:rsidRPr="00F0202F" w:rsidRDefault="009D6F92" w:rsidP="009D6F92">
      <w:pPr>
        <w:rPr>
          <w:rFonts w:eastAsia="Times New Roman" w:cs="Times New Roman"/>
          <w:b/>
          <w:szCs w:val="24"/>
          <w:lang w:val="en-GB"/>
        </w:rPr>
      </w:pPr>
      <w:r w:rsidRPr="00F0202F">
        <w:rPr>
          <w:rFonts w:eastAsia="Times New Roman" w:cs="Times New Roman"/>
          <w:b/>
          <w:szCs w:val="24"/>
          <w:lang w:val="en-GB"/>
        </w:rPr>
        <w:t>Value</w:t>
      </w:r>
    </w:p>
    <w:p w14:paraId="0EDDAB8B" w14:textId="6EE6CC50" w:rsidR="009D6F92" w:rsidRPr="00F0202F" w:rsidRDefault="00AE3200" w:rsidP="009D6F92">
      <w:pPr>
        <w:ind w:left="720"/>
        <w:rPr>
          <w:rFonts w:eastAsia="Times New Roman" w:cs="Times New Roman"/>
          <w:bCs/>
          <w:szCs w:val="24"/>
          <w:lang w:val="en-GB"/>
        </w:rPr>
      </w:pPr>
      <w:r w:rsidRPr="00F0202F">
        <w:rPr>
          <w:rFonts w:eastAsia="Times New Roman" w:cs="Times New Roman"/>
          <w:bCs/>
          <w:szCs w:val="24"/>
          <w:lang w:val="en-GB"/>
        </w:rPr>
        <w:t>A data frame consisting of a column of index values with samples in rows.</w:t>
      </w:r>
    </w:p>
    <w:p w14:paraId="690A997C" w14:textId="77777777" w:rsidR="009D6F92" w:rsidRPr="00F0202F" w:rsidRDefault="009D6F92" w:rsidP="009D6F92">
      <w:pPr>
        <w:ind w:left="720"/>
        <w:rPr>
          <w:rFonts w:eastAsia="Times New Roman" w:cs="Times New Roman"/>
          <w:bCs/>
          <w:szCs w:val="24"/>
          <w:lang w:val="en-GB"/>
        </w:rPr>
      </w:pPr>
    </w:p>
    <w:p w14:paraId="56AF0768" w14:textId="77777777" w:rsidR="009D6F92" w:rsidRPr="00F0202F" w:rsidRDefault="009D6F92" w:rsidP="009D6F92">
      <w:pPr>
        <w:rPr>
          <w:rFonts w:eastAsia="Times New Roman" w:cs="Times New Roman"/>
          <w:b/>
          <w:szCs w:val="24"/>
          <w:lang w:val="en-GB"/>
        </w:rPr>
      </w:pPr>
      <w:r w:rsidRPr="00F0202F">
        <w:rPr>
          <w:rFonts w:eastAsia="Times New Roman" w:cs="Times New Roman"/>
          <w:b/>
          <w:szCs w:val="24"/>
          <w:lang w:val="en-GB"/>
        </w:rPr>
        <w:t>Example</w:t>
      </w:r>
    </w:p>
    <w:p w14:paraId="57B26EB6" w14:textId="77777777" w:rsidR="00AE3200" w:rsidRPr="00F0202F" w:rsidRDefault="00AE3200" w:rsidP="00AE3200">
      <w:pPr>
        <w:ind w:left="720"/>
        <w:rPr>
          <w:rFonts w:ascii="Consolas" w:eastAsia="Times New Roman" w:hAnsi="Consolas" w:cs="Times New Roman"/>
          <w:sz w:val="22"/>
          <w:lang w:val="en-GB"/>
        </w:rPr>
      </w:pPr>
      <w:r w:rsidRPr="00F0202F">
        <w:rPr>
          <w:rFonts w:ascii="Consolas" w:eastAsia="Times New Roman" w:hAnsi="Consolas" w:cs="Times New Roman"/>
          <w:sz w:val="22"/>
          <w:lang w:val="en-GB"/>
        </w:rPr>
        <w:t xml:space="preserve"># Calculate the true DBI potential for the Highway stormwater and control ponds dataset. </w:t>
      </w:r>
    </w:p>
    <w:p w14:paraId="734E198D" w14:textId="77777777" w:rsidR="00AE3200" w:rsidRPr="00F0202F" w:rsidRDefault="00AE3200" w:rsidP="00AE3200">
      <w:pPr>
        <w:ind w:left="720"/>
        <w:rPr>
          <w:rFonts w:ascii="Consolas" w:eastAsia="Times New Roman" w:hAnsi="Consolas" w:cs="Times New Roman"/>
          <w:sz w:val="22"/>
          <w:lang w:val="en-GB"/>
        </w:rPr>
      </w:pPr>
    </w:p>
    <w:p w14:paraId="66205F82" w14:textId="49372EF5" w:rsidR="009D6F92" w:rsidRPr="00F0202F" w:rsidRDefault="00AE3200" w:rsidP="00AE3200">
      <w:pPr>
        <w:ind w:left="720"/>
        <w:rPr>
          <w:rFonts w:eastAsia="Times New Roman" w:cs="Times New Roman"/>
          <w:szCs w:val="24"/>
          <w:lang w:val="en-GB"/>
        </w:rPr>
      </w:pPr>
      <w:commentRangeStart w:id="69"/>
      <w:proofErr w:type="spellStart"/>
      <w:proofErr w:type="gramStart"/>
      <w:r w:rsidRPr="00F0202F">
        <w:rPr>
          <w:rFonts w:ascii="Consolas" w:eastAsia="Times New Roman" w:hAnsi="Consolas" w:cs="Times New Roman"/>
          <w:sz w:val="22"/>
          <w:lang w:val="en-GB"/>
        </w:rPr>
        <w:t>PotDBI</w:t>
      </w:r>
      <w:proofErr w:type="spellEnd"/>
      <w:r w:rsidRPr="00F0202F">
        <w:rPr>
          <w:rFonts w:ascii="Consolas" w:eastAsia="Times New Roman" w:hAnsi="Consolas" w:cs="Times New Roman"/>
          <w:sz w:val="22"/>
          <w:lang w:val="en-GB"/>
        </w:rPr>
        <w:t>(</w:t>
      </w:r>
      <w:proofErr w:type="spellStart"/>
      <w:proofErr w:type="gramEnd"/>
      <w:r w:rsidR="003755DA">
        <w:rPr>
          <w:rFonts w:ascii="Consolas" w:eastAsia="Times New Roman" w:hAnsi="Consolas" w:cs="Times New Roman"/>
          <w:sz w:val="22"/>
          <w:lang w:val="en-GB"/>
        </w:rPr>
        <w:t>Stormwater</w:t>
      </w:r>
      <w:r w:rsidR="004F42A3">
        <w:rPr>
          <w:rFonts w:ascii="Consolas" w:eastAsia="Times New Roman" w:hAnsi="Consolas" w:cs="Times New Roman"/>
          <w:sz w:val="22"/>
          <w:lang w:val="en-GB"/>
        </w:rPr>
        <w:t>s</w:t>
      </w:r>
      <w:r w:rsidR="003755DA">
        <w:rPr>
          <w:rFonts w:ascii="Consolas" w:eastAsia="Times New Roman" w:hAnsi="Consolas" w:cs="Times New Roman"/>
          <w:sz w:val="22"/>
          <w:lang w:val="en-GB"/>
        </w:rPr>
        <w:t>DBI</w:t>
      </w:r>
      <w:proofErr w:type="spellEnd"/>
      <w:r w:rsidRPr="00F0202F">
        <w:rPr>
          <w:rFonts w:ascii="Consolas" w:eastAsia="Times New Roman" w:hAnsi="Consolas" w:cs="Times New Roman"/>
          <w:sz w:val="22"/>
          <w:lang w:val="en-GB"/>
        </w:rPr>
        <w:t xml:space="preserve">, </w:t>
      </w:r>
      <w:proofErr w:type="spellStart"/>
      <w:r w:rsidRPr="00F0202F">
        <w:rPr>
          <w:rFonts w:ascii="Consolas" w:eastAsia="Times New Roman" w:hAnsi="Consolas" w:cs="Times New Roman"/>
          <w:sz w:val="22"/>
          <w:lang w:val="en-GB"/>
        </w:rPr>
        <w:t>DBI_val</w:t>
      </w:r>
      <w:proofErr w:type="spellEnd"/>
      <w:r w:rsidRPr="00F0202F">
        <w:rPr>
          <w:rFonts w:ascii="Consolas" w:eastAsia="Times New Roman" w:hAnsi="Consolas" w:cs="Times New Roman"/>
          <w:sz w:val="22"/>
          <w:lang w:val="en-GB"/>
        </w:rPr>
        <w:t xml:space="preserve"> = "CE", type = "</w:t>
      </w:r>
      <w:proofErr w:type="spellStart"/>
      <w:r w:rsidRPr="00F0202F">
        <w:rPr>
          <w:rFonts w:ascii="Consolas" w:eastAsia="Times New Roman" w:hAnsi="Consolas" w:cs="Times New Roman"/>
          <w:sz w:val="22"/>
          <w:lang w:val="en-GB"/>
        </w:rPr>
        <w:t>tpDBI</w:t>
      </w:r>
      <w:proofErr w:type="spellEnd"/>
      <w:r w:rsidRPr="00F0202F">
        <w:rPr>
          <w:rFonts w:ascii="Consolas" w:eastAsia="Times New Roman" w:hAnsi="Consolas" w:cs="Times New Roman"/>
          <w:sz w:val="22"/>
          <w:lang w:val="en-GB"/>
        </w:rPr>
        <w:t>")</w:t>
      </w:r>
    </w:p>
    <w:p w14:paraId="0000014E" w14:textId="197B8C9E" w:rsidR="00F0202F" w:rsidRPr="00F0202F" w:rsidRDefault="00F0202F">
      <w:pPr>
        <w:rPr>
          <w:lang w:val="en-GB"/>
        </w:rPr>
      </w:pPr>
      <w:r w:rsidRPr="00F0202F">
        <w:rPr>
          <w:lang w:val="en-GB"/>
        </w:rPr>
        <w:br w:type="page"/>
      </w:r>
      <w:commentRangeEnd w:id="69"/>
      <w:r w:rsidR="00476645">
        <w:rPr>
          <w:rStyle w:val="Odkaznakoment"/>
        </w:rPr>
        <w:commentReference w:id="69"/>
      </w:r>
    </w:p>
    <w:p w14:paraId="33CE38FB" w14:textId="559C9A2D" w:rsidR="00D556DE" w:rsidRPr="00402435" w:rsidRDefault="00F0202F" w:rsidP="00892C43">
      <w:pPr>
        <w:pBdr>
          <w:top w:val="single" w:sz="4" w:space="1" w:color="auto"/>
        </w:pBdr>
        <w:rPr>
          <w:b/>
          <w:bCs/>
          <w:lang w:val="en-GB"/>
        </w:rPr>
      </w:pPr>
      <w:r w:rsidRPr="00402435">
        <w:rPr>
          <w:b/>
          <w:bCs/>
          <w:lang w:val="en-GB"/>
        </w:rPr>
        <w:t xml:space="preserve">Do </w:t>
      </w:r>
      <w:proofErr w:type="spellStart"/>
      <w:r w:rsidRPr="00402435">
        <w:rPr>
          <w:b/>
          <w:bCs/>
          <w:lang w:val="en-GB"/>
        </w:rPr>
        <w:t>vignett</w:t>
      </w:r>
      <w:r w:rsidR="00402435" w:rsidRPr="00402435">
        <w:rPr>
          <w:b/>
          <w:bCs/>
          <w:lang w:val="en-GB"/>
        </w:rPr>
        <w:t>u</w:t>
      </w:r>
      <w:proofErr w:type="spellEnd"/>
      <w:r w:rsidRPr="00402435">
        <w:rPr>
          <w:b/>
          <w:bCs/>
          <w:lang w:val="en-GB"/>
        </w:rPr>
        <w:t xml:space="preserve">: </w:t>
      </w:r>
      <w:r w:rsidR="00892C43">
        <w:rPr>
          <w:b/>
          <w:bCs/>
          <w:lang w:val="en-GB"/>
        </w:rPr>
        <w:t xml:space="preserve">                                                                                                                              </w:t>
      </w:r>
    </w:p>
    <w:p w14:paraId="1CE263DD" w14:textId="392D15A7" w:rsidR="00F0202F" w:rsidRPr="005627DE" w:rsidRDefault="00F0202F">
      <w:pPr>
        <w:rPr>
          <w:lang w:val="en-GB"/>
        </w:rPr>
      </w:pPr>
      <w:r w:rsidRPr="005627DE">
        <w:rPr>
          <w:b/>
          <w:bCs/>
          <w:lang w:val="en-GB"/>
        </w:rPr>
        <w:t>Introduction</w:t>
      </w:r>
      <w:r w:rsidRPr="005627DE">
        <w:rPr>
          <w:lang w:val="en-GB"/>
        </w:rPr>
        <w:t xml:space="preserve"> </w:t>
      </w:r>
    </w:p>
    <w:p w14:paraId="456DA951" w14:textId="2A6DB685" w:rsidR="003755DA" w:rsidRPr="005627DE" w:rsidRDefault="003755DA">
      <w:pPr>
        <w:rPr>
          <w:rFonts w:eastAsia="Times New Roman" w:cs="Times New Roman"/>
          <w:szCs w:val="24"/>
          <w:lang w:val="en-GB"/>
        </w:rPr>
      </w:pPr>
      <w:commentRangeStart w:id="70"/>
      <w:r w:rsidRPr="005627DE">
        <w:rPr>
          <w:rFonts w:eastAsia="Times New Roman" w:cs="Times New Roman"/>
          <w:szCs w:val="24"/>
          <w:lang w:val="en-GB"/>
        </w:rPr>
        <w:t xml:space="preserve">The </w:t>
      </w:r>
      <w:r w:rsidR="002B4F64">
        <w:rPr>
          <w:rFonts w:eastAsia="Times New Roman" w:cs="Times New Roman"/>
          <w:szCs w:val="24"/>
          <w:lang w:val="en-GB"/>
        </w:rPr>
        <w:t>“</w:t>
      </w:r>
      <w:proofErr w:type="spellStart"/>
      <w:r w:rsidRPr="005627DE">
        <w:rPr>
          <w:rFonts w:eastAsia="Times New Roman" w:cs="Times New Roman"/>
          <w:szCs w:val="24"/>
          <w:lang w:val="en-GB"/>
        </w:rPr>
        <w:t>dragDBI</w:t>
      </w:r>
      <w:proofErr w:type="spellEnd"/>
      <w:r w:rsidR="002B4F64">
        <w:rPr>
          <w:rFonts w:eastAsia="Times New Roman" w:cs="Times New Roman"/>
          <w:szCs w:val="24"/>
          <w:lang w:val="en-GB"/>
        </w:rPr>
        <w:t>”</w:t>
      </w:r>
      <w:r w:rsidRPr="005627DE">
        <w:rPr>
          <w:rFonts w:eastAsia="Times New Roman" w:cs="Times New Roman"/>
          <w:szCs w:val="24"/>
          <w:lang w:val="en-GB"/>
        </w:rPr>
        <w:t xml:space="preserve"> package provides the main calculation function, wrapper functions for easy calculation of DBI indices, reference checklists with DBI values for Central European and South African dragonflies, and a data uploading function that can be used to load, quality-check, and prepare data for analysis.</w:t>
      </w:r>
      <w:commentRangeEnd w:id="70"/>
      <w:r w:rsidR="00476645">
        <w:rPr>
          <w:rStyle w:val="Odkaznakoment"/>
        </w:rPr>
        <w:commentReference w:id="70"/>
      </w:r>
    </w:p>
    <w:p w14:paraId="065DB5AF" w14:textId="540FBA56" w:rsidR="00F0202F" w:rsidRPr="005627DE" w:rsidRDefault="00F0202F">
      <w:pPr>
        <w:rPr>
          <w:lang w:val="en-GB"/>
        </w:rPr>
      </w:pPr>
    </w:p>
    <w:p w14:paraId="7A6C652F" w14:textId="1CD7C12D" w:rsidR="00F0202F" w:rsidRPr="005627DE" w:rsidRDefault="00F0202F">
      <w:pPr>
        <w:rPr>
          <w:b/>
          <w:bCs/>
          <w:lang w:val="en-GB"/>
        </w:rPr>
      </w:pPr>
      <w:r w:rsidRPr="005627DE">
        <w:rPr>
          <w:b/>
          <w:bCs/>
          <w:lang w:val="en-GB"/>
        </w:rPr>
        <w:t xml:space="preserve">Installation </w:t>
      </w:r>
    </w:p>
    <w:p w14:paraId="1C1A99EA" w14:textId="6E90A787" w:rsidR="00F0202F" w:rsidRDefault="003755DA">
      <w:pPr>
        <w:rPr>
          <w:lang w:val="en-GB"/>
        </w:rPr>
      </w:pPr>
      <w:r w:rsidRPr="005627DE">
        <w:rPr>
          <w:lang w:val="en-GB"/>
        </w:rPr>
        <w:t xml:space="preserve">The current release </w:t>
      </w:r>
      <w:r w:rsidR="005627DE" w:rsidRPr="005627DE">
        <w:rPr>
          <w:lang w:val="en-GB"/>
        </w:rPr>
        <w:t>version</w:t>
      </w:r>
      <w:r w:rsidR="005627DE">
        <w:rPr>
          <w:lang w:val="en-GB"/>
        </w:rPr>
        <w:t xml:space="preserve"> (1.0.) of the package can be installed from GitHub. The homepage of the package is </w:t>
      </w:r>
      <w:hyperlink r:id="rId13" w:history="1">
        <w:r w:rsidR="005E667B" w:rsidRPr="005627DE">
          <w:rPr>
            <w:rStyle w:val="Hypertextovodkaz"/>
            <w:lang w:val="en-GB"/>
          </w:rPr>
          <w:t>https://github.com/VeronikaPrielozna/dragDBI</w:t>
        </w:r>
      </w:hyperlink>
      <w:r w:rsidR="005E667B" w:rsidRPr="005627DE">
        <w:rPr>
          <w:lang w:val="en-GB"/>
        </w:rPr>
        <w:t xml:space="preserve">. </w:t>
      </w:r>
      <w:r w:rsidR="00F94A32">
        <w:rPr>
          <w:lang w:val="en-GB"/>
        </w:rPr>
        <w:t>To</w:t>
      </w:r>
      <w:r w:rsidR="005627DE">
        <w:rPr>
          <w:lang w:val="en-GB"/>
        </w:rPr>
        <w:t xml:space="preserve"> install the package, you need to first install the </w:t>
      </w:r>
      <w:r w:rsidR="002B4F64">
        <w:rPr>
          <w:lang w:val="en-GB"/>
        </w:rPr>
        <w:t>“</w:t>
      </w:r>
      <w:proofErr w:type="spellStart"/>
      <w:r w:rsidR="005627DE">
        <w:rPr>
          <w:lang w:val="en-GB"/>
        </w:rPr>
        <w:t>devtools</w:t>
      </w:r>
      <w:proofErr w:type="spellEnd"/>
      <w:r w:rsidR="002B4F64">
        <w:rPr>
          <w:lang w:val="en-GB"/>
        </w:rPr>
        <w:t>”</w:t>
      </w:r>
      <w:r w:rsidR="005627DE">
        <w:rPr>
          <w:lang w:val="en-GB"/>
        </w:rPr>
        <w:t xml:space="preserve"> package</w:t>
      </w:r>
      <w:r w:rsidR="00F262BD">
        <w:rPr>
          <w:lang w:val="en-GB"/>
        </w:rPr>
        <w:t>.</w:t>
      </w:r>
    </w:p>
    <w:p w14:paraId="5D371CCA" w14:textId="2658594F" w:rsidR="005E667B" w:rsidRPr="005627DE" w:rsidRDefault="005E667B">
      <w:pPr>
        <w:rPr>
          <w:lang w:val="en-GB"/>
        </w:rPr>
      </w:pPr>
    </w:p>
    <w:p w14:paraId="26670311" w14:textId="3CC8B137" w:rsidR="005E667B" w:rsidRPr="005627DE" w:rsidRDefault="005627DE">
      <w:pPr>
        <w:rPr>
          <w:rFonts w:ascii="Consolas" w:eastAsia="Times New Roman" w:hAnsi="Consolas" w:cs="Times New Roman"/>
          <w:sz w:val="22"/>
          <w:lang w:val="en-GB"/>
        </w:rPr>
      </w:pPr>
      <w:proofErr w:type="spellStart"/>
      <w:r w:rsidRPr="005627DE">
        <w:rPr>
          <w:rFonts w:ascii="Consolas" w:eastAsia="Times New Roman" w:hAnsi="Consolas" w:cs="Times New Roman"/>
          <w:sz w:val="22"/>
          <w:lang w:val="en-GB"/>
        </w:rPr>
        <w:t>I</w:t>
      </w:r>
      <w:r w:rsidR="005E667B" w:rsidRPr="005627DE">
        <w:rPr>
          <w:rFonts w:ascii="Consolas" w:eastAsia="Times New Roman" w:hAnsi="Consolas" w:cs="Times New Roman"/>
          <w:sz w:val="22"/>
          <w:lang w:val="en-GB"/>
        </w:rPr>
        <w:t>nstall</w:t>
      </w:r>
      <w:r>
        <w:rPr>
          <w:rFonts w:ascii="Consolas" w:eastAsia="Times New Roman" w:hAnsi="Consolas" w:cs="Times New Roman"/>
          <w:sz w:val="22"/>
          <w:lang w:val="en-GB"/>
        </w:rPr>
        <w:t>.packages</w:t>
      </w:r>
      <w:proofErr w:type="spellEnd"/>
      <w:r w:rsidRPr="005627DE">
        <w:rPr>
          <w:rFonts w:ascii="Consolas" w:eastAsia="Times New Roman" w:hAnsi="Consolas" w:cs="Times New Roman"/>
          <w:sz w:val="22"/>
          <w:lang w:val="en-GB"/>
        </w:rPr>
        <w:t>("</w:t>
      </w:r>
      <w:proofErr w:type="spellStart"/>
      <w:r>
        <w:rPr>
          <w:rFonts w:ascii="Consolas" w:eastAsia="Times New Roman" w:hAnsi="Consolas" w:cs="Times New Roman"/>
          <w:sz w:val="22"/>
          <w:lang w:val="en-GB"/>
        </w:rPr>
        <w:t>devtools</w:t>
      </w:r>
      <w:proofErr w:type="spellEnd"/>
      <w:r w:rsidRPr="005627DE">
        <w:rPr>
          <w:rFonts w:ascii="Consolas" w:eastAsia="Times New Roman" w:hAnsi="Consolas" w:cs="Times New Roman"/>
          <w:sz w:val="22"/>
          <w:lang w:val="en-GB"/>
        </w:rPr>
        <w:t>")</w:t>
      </w:r>
    </w:p>
    <w:p w14:paraId="096B20A1" w14:textId="77777777" w:rsidR="005E667B" w:rsidRPr="005627DE" w:rsidRDefault="005E667B">
      <w:pPr>
        <w:rPr>
          <w:lang w:val="en-GB"/>
        </w:rPr>
      </w:pPr>
    </w:p>
    <w:p w14:paraId="35D84B19" w14:textId="58D34FA3" w:rsidR="005E667B" w:rsidRPr="005627DE" w:rsidRDefault="005627DE">
      <w:pPr>
        <w:rPr>
          <w:lang w:val="en-GB"/>
        </w:rPr>
      </w:pPr>
      <w:r>
        <w:rPr>
          <w:lang w:val="en-GB"/>
        </w:rPr>
        <w:t xml:space="preserve">After that, you must load the </w:t>
      </w:r>
      <w:r w:rsidR="002B4F64">
        <w:rPr>
          <w:lang w:val="en-GB"/>
        </w:rPr>
        <w:t>“</w:t>
      </w:r>
      <w:proofErr w:type="spellStart"/>
      <w:r>
        <w:rPr>
          <w:lang w:val="en-GB"/>
        </w:rPr>
        <w:t>devtools</w:t>
      </w:r>
      <w:proofErr w:type="spellEnd"/>
      <w:r w:rsidR="002B4F64">
        <w:rPr>
          <w:lang w:val="en-GB"/>
        </w:rPr>
        <w:t>”</w:t>
      </w:r>
      <w:r>
        <w:rPr>
          <w:lang w:val="en-GB"/>
        </w:rPr>
        <w:t xml:space="preserve"> package and use the </w:t>
      </w:r>
      <w:r w:rsidR="002B4F64">
        <w:rPr>
          <w:lang w:val="en-GB"/>
        </w:rPr>
        <w:t>“</w:t>
      </w:r>
      <w:proofErr w:type="spellStart"/>
      <w:r>
        <w:rPr>
          <w:lang w:val="en-GB"/>
        </w:rPr>
        <w:t>install_github</w:t>
      </w:r>
      <w:proofErr w:type="spellEnd"/>
      <w:r w:rsidR="002B4F64">
        <w:rPr>
          <w:lang w:val="en-GB"/>
        </w:rPr>
        <w:t>”</w:t>
      </w:r>
      <w:r>
        <w:rPr>
          <w:lang w:val="en-GB"/>
        </w:rPr>
        <w:t xml:space="preserve"> function. For building vignettes, the argument </w:t>
      </w:r>
      <w:proofErr w:type="spellStart"/>
      <w:r w:rsidRPr="005627DE">
        <w:rPr>
          <w:lang w:val="en-GB"/>
        </w:rPr>
        <w:t>build_vignettes</w:t>
      </w:r>
      <w:proofErr w:type="spellEnd"/>
      <w:r w:rsidRPr="005627DE">
        <w:rPr>
          <w:lang w:val="en-GB"/>
        </w:rPr>
        <w:t xml:space="preserve"> </w:t>
      </w:r>
      <w:r w:rsidR="00F94A32">
        <w:rPr>
          <w:lang w:val="en-GB"/>
        </w:rPr>
        <w:t>must</w:t>
      </w:r>
      <w:r>
        <w:rPr>
          <w:lang w:val="en-GB"/>
        </w:rPr>
        <w:t xml:space="preserve"> be equal </w:t>
      </w:r>
      <w:r w:rsidR="00F262BD">
        <w:rPr>
          <w:lang w:val="en-GB"/>
        </w:rPr>
        <w:t>to ‘</w:t>
      </w:r>
      <w:r w:rsidRPr="005627DE">
        <w:rPr>
          <w:lang w:val="en-GB"/>
        </w:rPr>
        <w:t>T</w:t>
      </w:r>
      <w:r w:rsidR="00F262BD">
        <w:rPr>
          <w:lang w:val="en-GB"/>
        </w:rPr>
        <w:t>’</w:t>
      </w:r>
      <w:r>
        <w:rPr>
          <w:lang w:val="en-GB"/>
        </w:rPr>
        <w:t xml:space="preserve">. </w:t>
      </w:r>
    </w:p>
    <w:p w14:paraId="41D3D504" w14:textId="769FE2FA" w:rsidR="005E667B" w:rsidRPr="005627DE" w:rsidRDefault="005E667B">
      <w:pPr>
        <w:rPr>
          <w:lang w:val="en-GB"/>
        </w:rPr>
      </w:pPr>
    </w:p>
    <w:p w14:paraId="6ED37991" w14:textId="004F0F16" w:rsidR="005E667B" w:rsidRDefault="005627DE">
      <w:pPr>
        <w:rPr>
          <w:rFonts w:ascii="Consolas" w:eastAsia="Times New Roman" w:hAnsi="Consolas" w:cs="Times New Roman"/>
          <w:sz w:val="22"/>
          <w:lang w:val="en-GB"/>
        </w:rPr>
      </w:pPr>
      <w:r>
        <w:rPr>
          <w:rFonts w:ascii="Consolas" w:eastAsia="Times New Roman" w:hAnsi="Consolas" w:cs="Times New Roman"/>
          <w:sz w:val="22"/>
          <w:lang w:val="en-GB"/>
        </w:rPr>
        <w:t>l</w:t>
      </w:r>
      <w:r w:rsidR="005E667B" w:rsidRPr="005627DE">
        <w:rPr>
          <w:rFonts w:ascii="Consolas" w:eastAsia="Times New Roman" w:hAnsi="Consolas" w:cs="Times New Roman"/>
          <w:sz w:val="22"/>
          <w:lang w:val="en-GB"/>
        </w:rPr>
        <w:t>ibrary(</w:t>
      </w:r>
      <w:r w:rsidRPr="005627DE">
        <w:rPr>
          <w:rFonts w:ascii="Consolas" w:eastAsia="Times New Roman" w:hAnsi="Consolas" w:cs="Times New Roman"/>
          <w:sz w:val="22"/>
          <w:lang w:val="en-GB"/>
        </w:rPr>
        <w:t>"</w:t>
      </w:r>
      <w:proofErr w:type="spellStart"/>
      <w:r>
        <w:rPr>
          <w:rFonts w:ascii="Consolas" w:eastAsia="Times New Roman" w:hAnsi="Consolas" w:cs="Times New Roman"/>
          <w:sz w:val="22"/>
          <w:lang w:val="en-GB"/>
        </w:rPr>
        <w:t>devtools</w:t>
      </w:r>
      <w:proofErr w:type="spellEnd"/>
      <w:r w:rsidRPr="005627DE">
        <w:rPr>
          <w:rFonts w:ascii="Consolas" w:eastAsia="Times New Roman" w:hAnsi="Consolas" w:cs="Times New Roman"/>
          <w:sz w:val="22"/>
          <w:lang w:val="en-GB"/>
        </w:rPr>
        <w:t>"</w:t>
      </w:r>
      <w:r w:rsidR="005E667B" w:rsidRPr="005627DE">
        <w:rPr>
          <w:rFonts w:ascii="Consolas" w:eastAsia="Times New Roman" w:hAnsi="Consolas" w:cs="Times New Roman"/>
          <w:sz w:val="22"/>
          <w:lang w:val="en-GB"/>
        </w:rPr>
        <w:t>)</w:t>
      </w:r>
    </w:p>
    <w:p w14:paraId="167B78FC" w14:textId="19DD0C8D" w:rsidR="005627DE" w:rsidRDefault="005627DE">
      <w:pPr>
        <w:rPr>
          <w:rFonts w:ascii="Consolas" w:eastAsia="Times New Roman" w:hAnsi="Consolas" w:cs="Times New Roman"/>
          <w:sz w:val="22"/>
          <w:lang w:val="en-GB"/>
        </w:rPr>
      </w:pPr>
    </w:p>
    <w:p w14:paraId="50374F1E" w14:textId="52B83936" w:rsidR="005627DE" w:rsidRPr="005627DE" w:rsidRDefault="005627DE">
      <w:pPr>
        <w:rPr>
          <w:rFonts w:ascii="Consolas" w:eastAsia="Times New Roman" w:hAnsi="Consolas" w:cs="Times New Roman"/>
          <w:sz w:val="22"/>
          <w:lang w:val="en-GB"/>
        </w:rPr>
      </w:pPr>
      <w:proofErr w:type="spellStart"/>
      <w:r w:rsidRPr="005627DE">
        <w:rPr>
          <w:rFonts w:ascii="Consolas" w:eastAsia="Times New Roman" w:hAnsi="Consolas" w:cs="Times New Roman"/>
          <w:sz w:val="22"/>
          <w:lang w:val="en-GB"/>
        </w:rPr>
        <w:t>install_</w:t>
      </w:r>
      <w:proofErr w:type="gramStart"/>
      <w:r w:rsidRPr="005627DE">
        <w:rPr>
          <w:rFonts w:ascii="Consolas" w:eastAsia="Times New Roman" w:hAnsi="Consolas" w:cs="Times New Roman"/>
          <w:sz w:val="22"/>
          <w:lang w:val="en-GB"/>
        </w:rPr>
        <w:t>github</w:t>
      </w:r>
      <w:proofErr w:type="spellEnd"/>
      <w:r w:rsidRPr="005627DE">
        <w:rPr>
          <w:rFonts w:ascii="Consolas" w:eastAsia="Times New Roman" w:hAnsi="Consolas" w:cs="Times New Roman"/>
          <w:sz w:val="22"/>
          <w:lang w:val="en-GB"/>
        </w:rPr>
        <w:t>(</w:t>
      </w:r>
      <w:proofErr w:type="gramEnd"/>
      <w:r w:rsidRPr="005627DE">
        <w:rPr>
          <w:rFonts w:ascii="Consolas" w:eastAsia="Times New Roman" w:hAnsi="Consolas" w:cs="Times New Roman"/>
          <w:sz w:val="22"/>
          <w:lang w:val="en-GB"/>
        </w:rPr>
        <w:t>"</w:t>
      </w:r>
      <w:proofErr w:type="spellStart"/>
      <w:r w:rsidRPr="005627DE">
        <w:rPr>
          <w:rFonts w:ascii="Consolas" w:eastAsia="Times New Roman" w:hAnsi="Consolas" w:cs="Times New Roman"/>
          <w:sz w:val="22"/>
          <w:lang w:val="en-GB"/>
        </w:rPr>
        <w:t>VeronikaPrielozna</w:t>
      </w:r>
      <w:proofErr w:type="spellEnd"/>
      <w:r w:rsidRPr="005627DE">
        <w:rPr>
          <w:rFonts w:ascii="Consolas" w:eastAsia="Times New Roman" w:hAnsi="Consolas" w:cs="Times New Roman"/>
          <w:sz w:val="22"/>
          <w:lang w:val="en-GB"/>
        </w:rPr>
        <w:t>/</w:t>
      </w:r>
      <w:proofErr w:type="spellStart"/>
      <w:r w:rsidRPr="005627DE">
        <w:rPr>
          <w:rFonts w:ascii="Consolas" w:eastAsia="Times New Roman" w:hAnsi="Consolas" w:cs="Times New Roman"/>
          <w:sz w:val="22"/>
          <w:lang w:val="en-GB"/>
        </w:rPr>
        <w:t>dragDBI</w:t>
      </w:r>
      <w:proofErr w:type="spellEnd"/>
      <w:r w:rsidRPr="005627DE">
        <w:rPr>
          <w:rFonts w:ascii="Consolas" w:eastAsia="Times New Roman" w:hAnsi="Consolas" w:cs="Times New Roman"/>
          <w:sz w:val="22"/>
          <w:lang w:val="en-GB"/>
        </w:rPr>
        <w:t xml:space="preserve">", </w:t>
      </w:r>
      <w:proofErr w:type="spellStart"/>
      <w:r w:rsidRPr="005627DE">
        <w:rPr>
          <w:rFonts w:ascii="Consolas" w:eastAsia="Times New Roman" w:hAnsi="Consolas" w:cs="Times New Roman"/>
          <w:sz w:val="22"/>
          <w:lang w:val="en-GB"/>
        </w:rPr>
        <w:t>build_vignettes</w:t>
      </w:r>
      <w:proofErr w:type="spellEnd"/>
      <w:r w:rsidRPr="005627DE">
        <w:rPr>
          <w:rFonts w:ascii="Consolas" w:eastAsia="Times New Roman" w:hAnsi="Consolas" w:cs="Times New Roman"/>
          <w:sz w:val="22"/>
          <w:lang w:val="en-GB"/>
        </w:rPr>
        <w:t xml:space="preserve"> = T)</w:t>
      </w:r>
    </w:p>
    <w:p w14:paraId="7B05CCC2" w14:textId="788965B1" w:rsidR="00402435" w:rsidRPr="005627DE" w:rsidRDefault="00402435">
      <w:pPr>
        <w:rPr>
          <w:lang w:val="en-GB"/>
        </w:rPr>
      </w:pPr>
    </w:p>
    <w:p w14:paraId="353551F8" w14:textId="18E9D6D3" w:rsidR="00D84AA6" w:rsidRDefault="00402435">
      <w:pPr>
        <w:rPr>
          <w:b/>
          <w:bCs/>
          <w:lang w:val="en-GB"/>
        </w:rPr>
      </w:pPr>
      <w:r w:rsidRPr="005627DE">
        <w:rPr>
          <w:b/>
          <w:bCs/>
          <w:lang w:val="en-GB"/>
        </w:rPr>
        <w:t>Input format</w:t>
      </w:r>
    </w:p>
    <w:p w14:paraId="746F5C77" w14:textId="6F3B3392" w:rsidR="00F262BD" w:rsidRPr="00F0202F" w:rsidRDefault="00F262BD" w:rsidP="00F262BD">
      <w:pPr>
        <w:rPr>
          <w:rFonts w:eastAsia="Times New Roman" w:cs="Times New Roman"/>
          <w:bCs/>
          <w:szCs w:val="24"/>
          <w:lang w:val="en-GB"/>
        </w:rPr>
      </w:pPr>
      <w:r w:rsidRPr="00F0202F">
        <w:rPr>
          <w:rFonts w:eastAsia="Times New Roman" w:cs="Times New Roman"/>
          <w:bCs/>
          <w:szCs w:val="24"/>
          <w:lang w:val="en-GB"/>
        </w:rPr>
        <w:t>A dat</w:t>
      </w:r>
      <w:r>
        <w:rPr>
          <w:rFonts w:eastAsia="Times New Roman" w:cs="Times New Roman"/>
          <w:bCs/>
          <w:szCs w:val="24"/>
          <w:lang w:val="en-GB"/>
        </w:rPr>
        <w:t xml:space="preserve">aset </w:t>
      </w:r>
      <w:r w:rsidRPr="00F0202F">
        <w:rPr>
          <w:rFonts w:eastAsia="Times New Roman" w:cs="Times New Roman"/>
          <w:bCs/>
          <w:szCs w:val="24"/>
          <w:lang w:val="en-GB"/>
        </w:rPr>
        <w:t xml:space="preserve">containing a list of taxa in the first column, and abundance </w:t>
      </w:r>
      <w:r>
        <w:rPr>
          <w:rFonts w:eastAsia="Times New Roman" w:cs="Times New Roman"/>
          <w:bCs/>
          <w:szCs w:val="24"/>
          <w:lang w:val="en-GB"/>
        </w:rPr>
        <w:t>or presence/absence data</w:t>
      </w:r>
      <w:r w:rsidRPr="00F0202F">
        <w:rPr>
          <w:rFonts w:eastAsia="Times New Roman" w:cs="Times New Roman"/>
          <w:bCs/>
          <w:szCs w:val="24"/>
          <w:lang w:val="en-GB"/>
        </w:rPr>
        <w:t xml:space="preserve"> in following columns with sample names in the column’s</w:t>
      </w:r>
      <w:r>
        <w:rPr>
          <w:rFonts w:eastAsia="Times New Roman" w:cs="Times New Roman"/>
          <w:bCs/>
          <w:szCs w:val="24"/>
          <w:lang w:val="en-GB"/>
        </w:rPr>
        <w:t xml:space="preserve"> header</w:t>
      </w:r>
      <w:r w:rsidRPr="00F0202F">
        <w:rPr>
          <w:rFonts w:eastAsia="Times New Roman" w:cs="Times New Roman"/>
          <w:bCs/>
          <w:szCs w:val="24"/>
          <w:lang w:val="en-GB"/>
        </w:rPr>
        <w:t>.</w:t>
      </w:r>
      <w:r>
        <w:rPr>
          <w:rFonts w:eastAsia="Times New Roman" w:cs="Times New Roman"/>
          <w:bCs/>
          <w:szCs w:val="24"/>
          <w:lang w:val="en-GB"/>
        </w:rPr>
        <w:t xml:space="preserve"> </w:t>
      </w:r>
    </w:p>
    <w:p w14:paraId="7143DED3" w14:textId="361BA5C2" w:rsidR="003C7660" w:rsidRPr="005627DE" w:rsidRDefault="003C7660">
      <w:pPr>
        <w:rPr>
          <w:rFonts w:ascii="Consolas" w:eastAsia="Times New Roman" w:hAnsi="Consolas" w:cs="Times New Roman"/>
          <w:sz w:val="22"/>
          <w:lang w:val="en-GB"/>
        </w:rPr>
      </w:pPr>
      <w:r w:rsidRPr="005627DE">
        <w:rPr>
          <w:lang w:val="en-GB"/>
        </w:rPr>
        <w:br/>
      </w:r>
      <w:r w:rsidRPr="005627DE">
        <w:rPr>
          <w:rFonts w:ascii="Consolas" w:eastAsia="Times New Roman" w:hAnsi="Consolas" w:cs="Times New Roman"/>
          <w:sz w:val="22"/>
          <w:lang w:val="en-GB"/>
        </w:rPr>
        <w:t>#</w:t>
      </w:r>
      <w:r w:rsidR="00F94A32">
        <w:rPr>
          <w:rFonts w:ascii="Consolas" w:eastAsia="Times New Roman" w:hAnsi="Consolas" w:cs="Times New Roman"/>
          <w:sz w:val="22"/>
          <w:lang w:val="en-GB"/>
        </w:rPr>
        <w:t xml:space="preserve"> Lo</w:t>
      </w:r>
      <w:r w:rsidRPr="005627DE">
        <w:rPr>
          <w:rFonts w:ascii="Consolas" w:eastAsia="Times New Roman" w:hAnsi="Consolas" w:cs="Times New Roman"/>
          <w:sz w:val="22"/>
          <w:lang w:val="en-GB"/>
        </w:rPr>
        <w:t>ad library</w:t>
      </w:r>
    </w:p>
    <w:p w14:paraId="40E1A71A" w14:textId="482FA3C6" w:rsidR="003C7660" w:rsidRPr="005627DE" w:rsidRDefault="00F94A32">
      <w:pPr>
        <w:rPr>
          <w:rFonts w:ascii="Consolas" w:eastAsia="Times New Roman" w:hAnsi="Consolas" w:cs="Times New Roman"/>
          <w:sz w:val="22"/>
          <w:lang w:val="en-GB"/>
        </w:rPr>
      </w:pPr>
      <w:r>
        <w:rPr>
          <w:rFonts w:ascii="Consolas" w:eastAsia="Times New Roman" w:hAnsi="Consolas" w:cs="Times New Roman"/>
          <w:sz w:val="22"/>
          <w:lang w:val="en-GB"/>
        </w:rPr>
        <w:t>l</w:t>
      </w:r>
      <w:r w:rsidR="003C7660" w:rsidRPr="005627DE">
        <w:rPr>
          <w:rFonts w:ascii="Consolas" w:eastAsia="Times New Roman" w:hAnsi="Consolas" w:cs="Times New Roman"/>
          <w:sz w:val="22"/>
          <w:lang w:val="en-GB"/>
        </w:rPr>
        <w:t>ibrary(</w:t>
      </w:r>
      <w:proofErr w:type="spellStart"/>
      <w:r w:rsidR="003C7660" w:rsidRPr="005627DE">
        <w:rPr>
          <w:rFonts w:ascii="Consolas" w:eastAsia="Times New Roman" w:hAnsi="Consolas" w:cs="Times New Roman"/>
          <w:sz w:val="22"/>
          <w:lang w:val="en-GB"/>
        </w:rPr>
        <w:t>dragDBI</w:t>
      </w:r>
      <w:proofErr w:type="spellEnd"/>
      <w:r w:rsidR="003C7660" w:rsidRPr="005627DE">
        <w:rPr>
          <w:rFonts w:ascii="Consolas" w:eastAsia="Times New Roman" w:hAnsi="Consolas" w:cs="Times New Roman"/>
          <w:sz w:val="22"/>
          <w:lang w:val="en-GB"/>
        </w:rPr>
        <w:t>)</w:t>
      </w:r>
    </w:p>
    <w:p w14:paraId="57ABE90E" w14:textId="7918AF26" w:rsidR="003C7660" w:rsidRPr="005627DE" w:rsidRDefault="003C7660">
      <w:pPr>
        <w:rPr>
          <w:rFonts w:ascii="Consolas" w:eastAsia="Times New Roman" w:hAnsi="Consolas" w:cs="Times New Roman"/>
          <w:sz w:val="22"/>
          <w:lang w:val="en-GB"/>
        </w:rPr>
      </w:pPr>
    </w:p>
    <w:p w14:paraId="2118706D" w14:textId="3111060D" w:rsidR="003C7660" w:rsidRPr="005627DE" w:rsidRDefault="003C7660">
      <w:pPr>
        <w:rPr>
          <w:rFonts w:ascii="Consolas" w:eastAsia="Times New Roman" w:hAnsi="Consolas" w:cs="Times New Roman"/>
          <w:sz w:val="22"/>
          <w:lang w:val="en-GB"/>
        </w:rPr>
      </w:pPr>
      <w:r w:rsidRPr="005627DE">
        <w:rPr>
          <w:rFonts w:ascii="Consolas" w:eastAsia="Times New Roman" w:hAnsi="Consolas" w:cs="Times New Roman"/>
          <w:sz w:val="22"/>
          <w:lang w:val="en-GB"/>
        </w:rPr>
        <w:t>#</w:t>
      </w:r>
      <w:r w:rsidR="00F94A32">
        <w:rPr>
          <w:rFonts w:ascii="Consolas" w:eastAsia="Times New Roman" w:hAnsi="Consolas" w:cs="Times New Roman"/>
          <w:sz w:val="22"/>
          <w:lang w:val="en-GB"/>
        </w:rPr>
        <w:t xml:space="preserve"> S</w:t>
      </w:r>
      <w:r w:rsidRPr="005627DE">
        <w:rPr>
          <w:rFonts w:ascii="Consolas" w:eastAsia="Times New Roman" w:hAnsi="Consolas" w:cs="Times New Roman"/>
          <w:sz w:val="22"/>
          <w:lang w:val="en-GB"/>
        </w:rPr>
        <w:t>how the format of the built-in dataset</w:t>
      </w:r>
    </w:p>
    <w:p w14:paraId="408CFD0E" w14:textId="626417E8" w:rsidR="003C7660" w:rsidRPr="005627DE" w:rsidRDefault="003C7660">
      <w:pPr>
        <w:rPr>
          <w:lang w:val="en-GB"/>
        </w:rPr>
      </w:pPr>
      <w:proofErr w:type="gramStart"/>
      <w:r w:rsidRPr="005627DE">
        <w:rPr>
          <w:rFonts w:ascii="Consolas" w:eastAsia="Times New Roman" w:hAnsi="Consolas" w:cs="Times New Roman"/>
          <w:sz w:val="22"/>
          <w:lang w:val="en-GB"/>
        </w:rPr>
        <w:t>head(</w:t>
      </w:r>
      <w:proofErr w:type="gramEnd"/>
      <w:r w:rsidR="00F262BD">
        <w:rPr>
          <w:rFonts w:ascii="Consolas" w:eastAsia="Times New Roman" w:hAnsi="Consolas" w:cs="Times New Roman"/>
          <w:sz w:val="22"/>
          <w:lang w:val="en-GB"/>
        </w:rPr>
        <w:t>Stormwaters</w:t>
      </w:r>
      <w:r w:rsidRPr="005627DE">
        <w:rPr>
          <w:rFonts w:ascii="Consolas" w:eastAsia="Times New Roman" w:hAnsi="Consolas" w:cs="Times New Roman"/>
          <w:sz w:val="22"/>
          <w:lang w:val="en-GB"/>
        </w:rPr>
        <w:t>)</w:t>
      </w:r>
    </w:p>
    <w:p w14:paraId="63DFDFCE" w14:textId="77777777" w:rsidR="00402435" w:rsidRPr="005627DE" w:rsidRDefault="00402435">
      <w:pPr>
        <w:rPr>
          <w:lang w:val="en-GB"/>
        </w:rPr>
      </w:pPr>
    </w:p>
    <w:p w14:paraId="28623A6B" w14:textId="70910CE8" w:rsidR="00402435" w:rsidRPr="005627DE" w:rsidRDefault="00402435">
      <w:pPr>
        <w:rPr>
          <w:b/>
          <w:bCs/>
          <w:lang w:val="en-GB"/>
        </w:rPr>
      </w:pPr>
      <w:r w:rsidRPr="005627DE">
        <w:rPr>
          <w:b/>
          <w:bCs/>
          <w:lang w:val="en-GB"/>
        </w:rPr>
        <w:t>Functions</w:t>
      </w:r>
    </w:p>
    <w:p w14:paraId="02EF0FBF" w14:textId="494F765C" w:rsidR="006A4C08" w:rsidRDefault="00F262BD">
      <w:pPr>
        <w:rPr>
          <w:rFonts w:cs="Times New Roman"/>
          <w:lang w:val="en-GB"/>
        </w:rPr>
      </w:pPr>
      <w:r w:rsidRPr="006A4C08">
        <w:rPr>
          <w:lang w:val="en-GB"/>
        </w:rPr>
        <w:t xml:space="preserve">The first function you are supposed to use is </w:t>
      </w:r>
      <w:r w:rsidR="002B4F64">
        <w:rPr>
          <w:lang w:val="en-GB"/>
        </w:rPr>
        <w:t>“</w:t>
      </w:r>
      <w:proofErr w:type="spellStart"/>
      <w:r w:rsidRPr="006A4C08">
        <w:rPr>
          <w:lang w:val="en-GB"/>
        </w:rPr>
        <w:t>LoadData</w:t>
      </w:r>
      <w:proofErr w:type="spellEnd"/>
      <w:r w:rsidR="002B4F64">
        <w:rPr>
          <w:lang w:val="en-GB"/>
        </w:rPr>
        <w:t>”</w:t>
      </w:r>
      <w:r w:rsidRPr="006A4C08">
        <w:rPr>
          <w:lang w:val="en-GB"/>
        </w:rPr>
        <w:t xml:space="preserve">. This function </w:t>
      </w:r>
      <w:r w:rsidR="006A4C08" w:rsidRPr="006A4C08">
        <w:rPr>
          <w:rFonts w:cs="Times New Roman"/>
          <w:lang w:val="en-GB"/>
        </w:rPr>
        <w:t>checks and converts the input data into the format needed by the package. To match the input taxa names based on species-level identification with their value</w:t>
      </w:r>
      <w:r w:rsidR="006A4C08">
        <w:rPr>
          <w:rFonts w:cs="Times New Roman"/>
          <w:lang w:val="en-GB"/>
        </w:rPr>
        <w:t>s</w:t>
      </w:r>
      <w:r w:rsidR="006A4C08" w:rsidRPr="006A4C08">
        <w:rPr>
          <w:rFonts w:cs="Times New Roman"/>
          <w:lang w:val="en-GB"/>
        </w:rPr>
        <w:t xml:space="preserve"> for DBI from the checklists, you have to use</w:t>
      </w:r>
      <w:r w:rsidR="006A4C08">
        <w:rPr>
          <w:rFonts w:cs="Times New Roman"/>
          <w:lang w:val="en-GB"/>
        </w:rPr>
        <w:t xml:space="preserve"> </w:t>
      </w:r>
      <w:r w:rsidR="002B4F64">
        <w:rPr>
          <w:rStyle w:val="spellingerror"/>
          <w:rFonts w:cs="Times New Roman"/>
          <w:color w:val="000000"/>
          <w:szCs w:val="24"/>
          <w:shd w:val="clear" w:color="auto" w:fill="FFFFFF"/>
          <w:lang w:val="en-GB"/>
        </w:rPr>
        <w:t>“</w:t>
      </w:r>
      <w:proofErr w:type="spellStart"/>
      <w:r w:rsidR="002B4F64">
        <w:rPr>
          <w:rStyle w:val="spellingerror"/>
          <w:rFonts w:cs="Times New Roman"/>
          <w:color w:val="000000"/>
          <w:szCs w:val="24"/>
          <w:shd w:val="clear" w:color="auto" w:fill="FFFFFF"/>
          <w:lang w:val="en-GB"/>
        </w:rPr>
        <w:t>UniteData</w:t>
      </w:r>
      <w:proofErr w:type="spellEnd"/>
      <w:r w:rsidR="002B4F64">
        <w:rPr>
          <w:rStyle w:val="spellingerror"/>
          <w:rFonts w:cs="Times New Roman"/>
          <w:color w:val="000000"/>
          <w:szCs w:val="24"/>
          <w:shd w:val="clear" w:color="auto" w:fill="FFFFFF"/>
          <w:lang w:val="en-GB"/>
        </w:rPr>
        <w:t xml:space="preserve">” </w:t>
      </w:r>
      <w:r w:rsidR="006A4C08">
        <w:rPr>
          <w:rFonts w:cs="Times New Roman"/>
          <w:lang w:val="en-GB"/>
        </w:rPr>
        <w:t xml:space="preserve">function. The main function of </w:t>
      </w:r>
      <w:r w:rsidR="002B4F64">
        <w:rPr>
          <w:rFonts w:cs="Times New Roman"/>
          <w:lang w:val="en-GB"/>
        </w:rPr>
        <w:t>“</w:t>
      </w:r>
      <w:proofErr w:type="spellStart"/>
      <w:r w:rsidR="006A4C08">
        <w:rPr>
          <w:rFonts w:cs="Times New Roman"/>
          <w:lang w:val="en-GB"/>
        </w:rPr>
        <w:t>dragDBI</w:t>
      </w:r>
      <w:proofErr w:type="spellEnd"/>
      <w:r w:rsidR="002B4F64">
        <w:rPr>
          <w:rFonts w:cs="Times New Roman"/>
          <w:lang w:val="en-GB"/>
        </w:rPr>
        <w:t>”</w:t>
      </w:r>
      <w:r w:rsidR="006A4C08">
        <w:rPr>
          <w:rFonts w:cs="Times New Roman"/>
          <w:lang w:val="en-GB"/>
        </w:rPr>
        <w:t xml:space="preserve"> package is </w:t>
      </w:r>
      <w:r w:rsidR="002B4F64">
        <w:rPr>
          <w:rFonts w:cs="Times New Roman"/>
          <w:lang w:val="en-GB"/>
        </w:rPr>
        <w:t>“</w:t>
      </w:r>
      <w:proofErr w:type="spellStart"/>
      <w:r w:rsidR="006A4C08">
        <w:rPr>
          <w:rFonts w:cs="Times New Roman"/>
          <w:lang w:val="en-GB"/>
        </w:rPr>
        <w:t>CalculateDBI</w:t>
      </w:r>
      <w:proofErr w:type="spellEnd"/>
      <w:r w:rsidR="002B4F64">
        <w:rPr>
          <w:rFonts w:cs="Times New Roman"/>
          <w:lang w:val="en-GB"/>
        </w:rPr>
        <w:t>”</w:t>
      </w:r>
      <w:r w:rsidR="006A4C08">
        <w:rPr>
          <w:rFonts w:cs="Times New Roman"/>
          <w:lang w:val="en-GB"/>
        </w:rPr>
        <w:t xml:space="preserve">, </w:t>
      </w:r>
      <w:r w:rsidR="006A4C08" w:rsidRPr="006A4C08">
        <w:rPr>
          <w:rFonts w:cs="Times New Roman"/>
          <w:lang w:val="en-GB"/>
        </w:rPr>
        <w:t xml:space="preserve">which calculates the </w:t>
      </w:r>
      <w:r w:rsidR="006A4C08">
        <w:rPr>
          <w:rFonts w:cs="Times New Roman"/>
          <w:lang w:val="en-GB"/>
        </w:rPr>
        <w:t xml:space="preserve">sum of </w:t>
      </w:r>
      <w:r w:rsidR="006A4C08" w:rsidRPr="006A4C08">
        <w:rPr>
          <w:rFonts w:cs="Times New Roman"/>
          <w:lang w:val="en-GB"/>
        </w:rPr>
        <w:t>DBI</w:t>
      </w:r>
      <w:r w:rsidR="006A4C08">
        <w:rPr>
          <w:rFonts w:cs="Times New Roman"/>
          <w:lang w:val="en-GB"/>
        </w:rPr>
        <w:t>, mean of</w:t>
      </w:r>
      <w:r w:rsidR="006A4C08" w:rsidRPr="006A4C08">
        <w:rPr>
          <w:rFonts w:cs="Times New Roman"/>
          <w:lang w:val="en-GB"/>
        </w:rPr>
        <w:t xml:space="preserve"> DBI, DBI potential, </w:t>
      </w:r>
      <w:r w:rsidR="006A4C08">
        <w:rPr>
          <w:rFonts w:cs="Times New Roman"/>
          <w:lang w:val="en-GB"/>
        </w:rPr>
        <w:t>true</w:t>
      </w:r>
      <w:r w:rsidR="006A4C08" w:rsidRPr="006A4C08">
        <w:rPr>
          <w:rFonts w:cs="Times New Roman"/>
          <w:lang w:val="en-GB"/>
        </w:rPr>
        <w:t xml:space="preserve"> DBI potential, and permutational DBI potential for dragonfly community samples</w:t>
      </w:r>
      <w:r w:rsidR="006A4C08">
        <w:rPr>
          <w:rFonts w:cs="Times New Roman"/>
          <w:lang w:val="en-GB"/>
        </w:rPr>
        <w:t xml:space="preserve">. </w:t>
      </w:r>
      <w:r w:rsidR="006A4C08" w:rsidRPr="006A4C08">
        <w:rPr>
          <w:rFonts w:cs="Times New Roman"/>
          <w:lang w:val="en-GB"/>
        </w:rPr>
        <w:t xml:space="preserve"> </w:t>
      </w:r>
    </w:p>
    <w:p w14:paraId="5F4E1ECC" w14:textId="779AA669" w:rsidR="00F262BD" w:rsidRPr="006A4C08" w:rsidRDefault="006A4C08">
      <w:pPr>
        <w:rPr>
          <w:lang w:val="en-GB"/>
        </w:rPr>
      </w:pPr>
      <w:r w:rsidRPr="006A4C08">
        <w:rPr>
          <w:rFonts w:cs="Times New Roman"/>
          <w:lang w:val="en-GB"/>
        </w:rPr>
        <w:t xml:space="preserve"> </w:t>
      </w:r>
    </w:p>
    <w:p w14:paraId="39C86652" w14:textId="34F61345" w:rsidR="00402435" w:rsidRPr="006A4C08" w:rsidRDefault="00402435">
      <w:pPr>
        <w:rPr>
          <w:lang w:val="en-GB"/>
        </w:rPr>
      </w:pPr>
      <w:commentRangeStart w:id="71"/>
      <w:proofErr w:type="spellStart"/>
      <w:r w:rsidRPr="006A4C08">
        <w:rPr>
          <w:lang w:val="en-GB"/>
        </w:rPr>
        <w:t>LoadDBI</w:t>
      </w:r>
      <w:proofErr w:type="spellEnd"/>
      <w:r w:rsidRPr="006A4C08">
        <w:rPr>
          <w:lang w:val="en-GB"/>
        </w:rPr>
        <w:t xml:space="preserve">, </w:t>
      </w:r>
      <w:proofErr w:type="spellStart"/>
      <w:r w:rsidRPr="006A4C08">
        <w:rPr>
          <w:lang w:val="en-GB"/>
        </w:rPr>
        <w:t>LoadData</w:t>
      </w:r>
      <w:proofErr w:type="spellEnd"/>
      <w:r w:rsidRPr="006A4C08">
        <w:rPr>
          <w:lang w:val="en-GB"/>
        </w:rPr>
        <w:t xml:space="preserve">, </w:t>
      </w:r>
      <w:proofErr w:type="spellStart"/>
      <w:r w:rsidRPr="006A4C08">
        <w:rPr>
          <w:lang w:val="en-GB"/>
        </w:rPr>
        <w:t>UniteData</w:t>
      </w:r>
      <w:proofErr w:type="spellEnd"/>
      <w:r w:rsidRPr="006A4C08">
        <w:rPr>
          <w:lang w:val="en-GB"/>
        </w:rPr>
        <w:t xml:space="preserve">, </w:t>
      </w:r>
      <w:proofErr w:type="spellStart"/>
      <w:r w:rsidRPr="006A4C08">
        <w:rPr>
          <w:lang w:val="en-GB"/>
        </w:rPr>
        <w:t>CalculateDBI</w:t>
      </w:r>
      <w:commentRangeEnd w:id="71"/>
      <w:proofErr w:type="spellEnd"/>
      <w:r w:rsidR="006A4C08">
        <w:rPr>
          <w:rStyle w:val="Odkaznakoment"/>
        </w:rPr>
        <w:commentReference w:id="71"/>
      </w:r>
    </w:p>
    <w:p w14:paraId="62807C18" w14:textId="77777777" w:rsidR="00402435" w:rsidRPr="005627DE" w:rsidRDefault="00402435">
      <w:pPr>
        <w:rPr>
          <w:lang w:val="en-GB"/>
        </w:rPr>
      </w:pPr>
    </w:p>
    <w:p w14:paraId="7B39E997" w14:textId="5146E8EA" w:rsidR="00402435" w:rsidRPr="005627DE" w:rsidRDefault="00402435">
      <w:pPr>
        <w:rPr>
          <w:b/>
          <w:bCs/>
          <w:lang w:val="en-GB"/>
        </w:rPr>
      </w:pPr>
      <w:r w:rsidRPr="005627DE">
        <w:rPr>
          <w:b/>
          <w:bCs/>
          <w:lang w:val="en-GB"/>
        </w:rPr>
        <w:t>Individual index functions</w:t>
      </w:r>
    </w:p>
    <w:p w14:paraId="3083DD51" w14:textId="052C58CE" w:rsidR="00402435" w:rsidRPr="005627DE" w:rsidRDefault="00402435">
      <w:pPr>
        <w:rPr>
          <w:lang w:val="en-GB"/>
        </w:rPr>
      </w:pPr>
      <w:proofErr w:type="spellStart"/>
      <w:r w:rsidRPr="005627DE">
        <w:rPr>
          <w:lang w:val="en-GB"/>
        </w:rPr>
        <w:t>StandardDBI</w:t>
      </w:r>
      <w:proofErr w:type="spellEnd"/>
      <w:r w:rsidRPr="005627DE">
        <w:rPr>
          <w:lang w:val="en-GB"/>
        </w:rPr>
        <w:t xml:space="preserve">, </w:t>
      </w:r>
      <w:proofErr w:type="spellStart"/>
      <w:r w:rsidRPr="005627DE">
        <w:rPr>
          <w:lang w:val="en-GB"/>
        </w:rPr>
        <w:t>PermDBI</w:t>
      </w:r>
      <w:proofErr w:type="spellEnd"/>
      <w:r w:rsidRPr="005627DE">
        <w:rPr>
          <w:lang w:val="en-GB"/>
        </w:rPr>
        <w:t xml:space="preserve">, </w:t>
      </w:r>
      <w:proofErr w:type="spellStart"/>
      <w:r w:rsidRPr="005627DE">
        <w:rPr>
          <w:lang w:val="en-GB"/>
        </w:rPr>
        <w:t>PotDBI</w:t>
      </w:r>
      <w:proofErr w:type="spellEnd"/>
    </w:p>
    <w:p w14:paraId="11579661" w14:textId="77777777" w:rsidR="00402435" w:rsidRPr="005627DE" w:rsidRDefault="00402435">
      <w:pPr>
        <w:rPr>
          <w:lang w:val="en-GB"/>
        </w:rPr>
      </w:pPr>
    </w:p>
    <w:p w14:paraId="232860F6" w14:textId="77777777" w:rsidR="00F94A32" w:rsidRDefault="00F0202F">
      <w:pPr>
        <w:rPr>
          <w:b/>
          <w:bCs/>
          <w:lang w:val="en-GB"/>
        </w:rPr>
      </w:pPr>
      <w:r w:rsidRPr="005627DE">
        <w:rPr>
          <w:b/>
          <w:bCs/>
          <w:lang w:val="en-GB"/>
        </w:rPr>
        <w:t>Reporting problems</w:t>
      </w:r>
    </w:p>
    <w:p w14:paraId="59CEE31F" w14:textId="2E0223E9" w:rsidR="00F0202F" w:rsidRPr="00F94A32" w:rsidRDefault="00F94A32">
      <w:pPr>
        <w:rPr>
          <w:b/>
          <w:bCs/>
          <w:lang w:val="en-GB"/>
        </w:rPr>
      </w:pPr>
      <w:r>
        <w:rPr>
          <w:lang w:val="en-GB"/>
        </w:rPr>
        <w:t xml:space="preserve">The package has been extensively tested using different test datasets, but if you come across an error or bug, then please </w:t>
      </w:r>
      <w:r w:rsidR="009120D7" w:rsidRPr="005627DE">
        <w:rPr>
          <w:lang w:val="en-GB"/>
        </w:rPr>
        <w:t>[email me] (</w:t>
      </w:r>
      <w:commentRangeStart w:id="72"/>
      <w:r w:rsidR="009120D7" w:rsidRPr="005627DE">
        <w:rPr>
          <w:lang w:val="en-GB"/>
        </w:rPr>
        <w:t>verca.prielozna@gmail.com</w:t>
      </w:r>
      <w:commentRangeEnd w:id="72"/>
      <w:r w:rsidR="00476645">
        <w:rPr>
          <w:rStyle w:val="Odkaznakoment"/>
        </w:rPr>
        <w:commentReference w:id="72"/>
      </w:r>
      <w:r w:rsidR="009120D7" w:rsidRPr="005627DE">
        <w:rPr>
          <w:lang w:val="en-GB"/>
        </w:rPr>
        <w:t>).</w:t>
      </w:r>
    </w:p>
    <w:p w14:paraId="6BCC8FDE" w14:textId="77777777" w:rsidR="005E667B" w:rsidRPr="005627DE" w:rsidRDefault="005E667B">
      <w:pPr>
        <w:rPr>
          <w:lang w:val="en-GB"/>
        </w:rPr>
      </w:pPr>
    </w:p>
    <w:p w14:paraId="293B7EE0" w14:textId="4EC54404" w:rsidR="00F0202F" w:rsidRPr="005627DE" w:rsidRDefault="00402435">
      <w:pPr>
        <w:rPr>
          <w:b/>
          <w:bCs/>
          <w:lang w:val="en-GB"/>
        </w:rPr>
      </w:pPr>
      <w:commentRangeStart w:id="74"/>
      <w:r w:rsidRPr="005627DE">
        <w:rPr>
          <w:b/>
          <w:bCs/>
          <w:lang w:val="en-GB"/>
        </w:rPr>
        <w:t>Paper and citation</w:t>
      </w:r>
      <w:commentRangeEnd w:id="74"/>
      <w:r w:rsidR="004F42A3">
        <w:rPr>
          <w:rStyle w:val="Odkaznakoment"/>
        </w:rPr>
        <w:commentReference w:id="74"/>
      </w:r>
    </w:p>
    <w:p w14:paraId="28E953F0" w14:textId="77777777" w:rsidR="004F42A3" w:rsidRDefault="004F42A3" w:rsidP="006A4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bdr w:val="none" w:sz="0" w:space="0" w:color="auto" w:frame="1"/>
          <w:lang w:val="cs-CZ"/>
        </w:rPr>
      </w:pPr>
    </w:p>
    <w:p w14:paraId="4B370DC0" w14:textId="5FF3D96F" w:rsidR="006A4C08" w:rsidRPr="006A4C08" w:rsidRDefault="006A4C08" w:rsidP="006A4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bdr w:val="none" w:sz="0" w:space="0" w:color="auto" w:frame="1"/>
          <w:lang w:val="cs-CZ"/>
        </w:rPr>
      </w:pPr>
      <w:proofErr w:type="spellStart"/>
      <w:r w:rsidRPr="006A4C08">
        <w:rPr>
          <w:rFonts w:ascii="Consolas" w:eastAsia="Times New Roman" w:hAnsi="Consolas" w:cs="Courier New"/>
          <w:color w:val="24292F"/>
          <w:sz w:val="20"/>
          <w:szCs w:val="20"/>
          <w:bdr w:val="none" w:sz="0" w:space="0" w:color="auto" w:frame="1"/>
          <w:lang w:val="cs-CZ"/>
        </w:rPr>
        <w:t>cff-version</w:t>
      </w:r>
      <w:proofErr w:type="spellEnd"/>
      <w:r w:rsidRPr="006A4C08">
        <w:rPr>
          <w:rFonts w:ascii="Consolas" w:eastAsia="Times New Roman" w:hAnsi="Consolas" w:cs="Courier New"/>
          <w:color w:val="24292F"/>
          <w:sz w:val="20"/>
          <w:szCs w:val="20"/>
          <w:bdr w:val="none" w:sz="0" w:space="0" w:color="auto" w:frame="1"/>
          <w:lang w:val="cs-CZ"/>
        </w:rPr>
        <w:t>: 1.</w:t>
      </w:r>
      <w:r w:rsidR="006250FE">
        <w:rPr>
          <w:rFonts w:ascii="Consolas" w:eastAsia="Times New Roman" w:hAnsi="Consolas" w:cs="Courier New"/>
          <w:color w:val="24292F"/>
          <w:sz w:val="20"/>
          <w:szCs w:val="20"/>
          <w:bdr w:val="none" w:sz="0" w:space="0" w:color="auto" w:frame="1"/>
          <w:lang w:val="cs-CZ"/>
        </w:rPr>
        <w:t>0</w:t>
      </w:r>
      <w:r w:rsidRPr="006A4C08">
        <w:rPr>
          <w:rFonts w:ascii="Consolas" w:eastAsia="Times New Roman" w:hAnsi="Consolas" w:cs="Courier New"/>
          <w:color w:val="24292F"/>
          <w:sz w:val="20"/>
          <w:szCs w:val="20"/>
          <w:bdr w:val="none" w:sz="0" w:space="0" w:color="auto" w:frame="1"/>
          <w:lang w:val="cs-CZ"/>
        </w:rPr>
        <w:t>.0</w:t>
      </w:r>
    </w:p>
    <w:p w14:paraId="1A175BA0" w14:textId="77777777" w:rsidR="006A4C08" w:rsidRPr="006A4C08" w:rsidRDefault="006A4C08" w:rsidP="006A4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bdr w:val="none" w:sz="0" w:space="0" w:color="auto" w:frame="1"/>
          <w:lang w:val="cs-CZ"/>
        </w:rPr>
      </w:pPr>
      <w:proofErr w:type="spellStart"/>
      <w:r w:rsidRPr="006A4C08">
        <w:rPr>
          <w:rFonts w:ascii="Consolas" w:eastAsia="Times New Roman" w:hAnsi="Consolas" w:cs="Courier New"/>
          <w:color w:val="24292F"/>
          <w:sz w:val="20"/>
          <w:szCs w:val="20"/>
          <w:bdr w:val="none" w:sz="0" w:space="0" w:color="auto" w:frame="1"/>
          <w:lang w:val="cs-CZ"/>
        </w:rPr>
        <w:t>message</w:t>
      </w:r>
      <w:proofErr w:type="spellEnd"/>
      <w:r w:rsidRPr="006A4C08">
        <w:rPr>
          <w:rFonts w:ascii="Consolas" w:eastAsia="Times New Roman" w:hAnsi="Consolas" w:cs="Courier New"/>
          <w:color w:val="24292F"/>
          <w:sz w:val="20"/>
          <w:szCs w:val="20"/>
          <w:bdr w:val="none" w:sz="0" w:space="0" w:color="auto" w:frame="1"/>
          <w:lang w:val="cs-CZ"/>
        </w:rPr>
        <w:t>: "</w:t>
      </w:r>
      <w:proofErr w:type="spellStart"/>
      <w:r w:rsidRPr="006A4C08">
        <w:rPr>
          <w:rFonts w:ascii="Consolas" w:eastAsia="Times New Roman" w:hAnsi="Consolas" w:cs="Courier New"/>
          <w:color w:val="24292F"/>
          <w:sz w:val="20"/>
          <w:szCs w:val="20"/>
          <w:bdr w:val="none" w:sz="0" w:space="0" w:color="auto" w:frame="1"/>
          <w:lang w:val="cs-CZ"/>
        </w:rPr>
        <w:t>If</w:t>
      </w:r>
      <w:proofErr w:type="spellEnd"/>
      <w:r w:rsidRPr="006A4C08">
        <w:rPr>
          <w:rFonts w:ascii="Consolas" w:eastAsia="Times New Roman" w:hAnsi="Consolas" w:cs="Courier New"/>
          <w:color w:val="24292F"/>
          <w:sz w:val="20"/>
          <w:szCs w:val="20"/>
          <w:bdr w:val="none" w:sz="0" w:space="0" w:color="auto" w:frame="1"/>
          <w:lang w:val="cs-CZ"/>
        </w:rPr>
        <w:t xml:space="preserve"> </w:t>
      </w:r>
      <w:proofErr w:type="spellStart"/>
      <w:r w:rsidRPr="006A4C08">
        <w:rPr>
          <w:rFonts w:ascii="Consolas" w:eastAsia="Times New Roman" w:hAnsi="Consolas" w:cs="Courier New"/>
          <w:color w:val="24292F"/>
          <w:sz w:val="20"/>
          <w:szCs w:val="20"/>
          <w:bdr w:val="none" w:sz="0" w:space="0" w:color="auto" w:frame="1"/>
          <w:lang w:val="cs-CZ"/>
        </w:rPr>
        <w:t>you</w:t>
      </w:r>
      <w:proofErr w:type="spellEnd"/>
      <w:r w:rsidRPr="006A4C08">
        <w:rPr>
          <w:rFonts w:ascii="Consolas" w:eastAsia="Times New Roman" w:hAnsi="Consolas" w:cs="Courier New"/>
          <w:color w:val="24292F"/>
          <w:sz w:val="20"/>
          <w:szCs w:val="20"/>
          <w:bdr w:val="none" w:sz="0" w:space="0" w:color="auto" w:frame="1"/>
          <w:lang w:val="cs-CZ"/>
        </w:rPr>
        <w:t xml:space="preserve"> use </w:t>
      </w:r>
      <w:proofErr w:type="spellStart"/>
      <w:r w:rsidRPr="006A4C08">
        <w:rPr>
          <w:rFonts w:ascii="Consolas" w:eastAsia="Times New Roman" w:hAnsi="Consolas" w:cs="Courier New"/>
          <w:color w:val="24292F"/>
          <w:sz w:val="20"/>
          <w:szCs w:val="20"/>
          <w:bdr w:val="none" w:sz="0" w:space="0" w:color="auto" w:frame="1"/>
          <w:lang w:val="cs-CZ"/>
        </w:rPr>
        <w:t>this</w:t>
      </w:r>
      <w:proofErr w:type="spellEnd"/>
      <w:r w:rsidRPr="006A4C08">
        <w:rPr>
          <w:rFonts w:ascii="Consolas" w:eastAsia="Times New Roman" w:hAnsi="Consolas" w:cs="Courier New"/>
          <w:color w:val="24292F"/>
          <w:sz w:val="20"/>
          <w:szCs w:val="20"/>
          <w:bdr w:val="none" w:sz="0" w:space="0" w:color="auto" w:frame="1"/>
          <w:lang w:val="cs-CZ"/>
        </w:rPr>
        <w:t xml:space="preserve"> software, </w:t>
      </w:r>
      <w:proofErr w:type="spellStart"/>
      <w:r w:rsidRPr="006A4C08">
        <w:rPr>
          <w:rFonts w:ascii="Consolas" w:eastAsia="Times New Roman" w:hAnsi="Consolas" w:cs="Courier New"/>
          <w:color w:val="24292F"/>
          <w:sz w:val="20"/>
          <w:szCs w:val="20"/>
          <w:bdr w:val="none" w:sz="0" w:space="0" w:color="auto" w:frame="1"/>
          <w:lang w:val="cs-CZ"/>
        </w:rPr>
        <w:t>please</w:t>
      </w:r>
      <w:proofErr w:type="spellEnd"/>
      <w:r w:rsidRPr="006A4C08">
        <w:rPr>
          <w:rFonts w:ascii="Consolas" w:eastAsia="Times New Roman" w:hAnsi="Consolas" w:cs="Courier New"/>
          <w:color w:val="24292F"/>
          <w:sz w:val="20"/>
          <w:szCs w:val="20"/>
          <w:bdr w:val="none" w:sz="0" w:space="0" w:color="auto" w:frame="1"/>
          <w:lang w:val="cs-CZ"/>
        </w:rPr>
        <w:t xml:space="preserve"> cite </w:t>
      </w:r>
      <w:proofErr w:type="spellStart"/>
      <w:r w:rsidRPr="006A4C08">
        <w:rPr>
          <w:rFonts w:ascii="Consolas" w:eastAsia="Times New Roman" w:hAnsi="Consolas" w:cs="Courier New"/>
          <w:color w:val="24292F"/>
          <w:sz w:val="20"/>
          <w:szCs w:val="20"/>
          <w:bdr w:val="none" w:sz="0" w:space="0" w:color="auto" w:frame="1"/>
          <w:lang w:val="cs-CZ"/>
        </w:rPr>
        <w:t>it</w:t>
      </w:r>
      <w:proofErr w:type="spellEnd"/>
      <w:r w:rsidRPr="006A4C08">
        <w:rPr>
          <w:rFonts w:ascii="Consolas" w:eastAsia="Times New Roman" w:hAnsi="Consolas" w:cs="Courier New"/>
          <w:color w:val="24292F"/>
          <w:sz w:val="20"/>
          <w:szCs w:val="20"/>
          <w:bdr w:val="none" w:sz="0" w:space="0" w:color="auto" w:frame="1"/>
          <w:lang w:val="cs-CZ"/>
        </w:rPr>
        <w:t xml:space="preserve"> as </w:t>
      </w:r>
      <w:proofErr w:type="spellStart"/>
      <w:r w:rsidRPr="006A4C08">
        <w:rPr>
          <w:rFonts w:ascii="Consolas" w:eastAsia="Times New Roman" w:hAnsi="Consolas" w:cs="Courier New"/>
          <w:color w:val="24292F"/>
          <w:sz w:val="20"/>
          <w:szCs w:val="20"/>
          <w:bdr w:val="none" w:sz="0" w:space="0" w:color="auto" w:frame="1"/>
          <w:lang w:val="cs-CZ"/>
        </w:rPr>
        <w:t>below</w:t>
      </w:r>
      <w:proofErr w:type="spellEnd"/>
      <w:r w:rsidRPr="006A4C08">
        <w:rPr>
          <w:rFonts w:ascii="Consolas" w:eastAsia="Times New Roman" w:hAnsi="Consolas" w:cs="Courier New"/>
          <w:color w:val="24292F"/>
          <w:sz w:val="20"/>
          <w:szCs w:val="20"/>
          <w:bdr w:val="none" w:sz="0" w:space="0" w:color="auto" w:frame="1"/>
          <w:lang w:val="cs-CZ"/>
        </w:rPr>
        <w:t>."</w:t>
      </w:r>
    </w:p>
    <w:p w14:paraId="0D22D541" w14:textId="77777777" w:rsidR="006A4C08" w:rsidRPr="006A4C08" w:rsidRDefault="006A4C08" w:rsidP="006A4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bdr w:val="none" w:sz="0" w:space="0" w:color="auto" w:frame="1"/>
          <w:lang w:val="cs-CZ"/>
        </w:rPr>
      </w:pPr>
      <w:proofErr w:type="spellStart"/>
      <w:r w:rsidRPr="006A4C08">
        <w:rPr>
          <w:rFonts w:ascii="Consolas" w:eastAsia="Times New Roman" w:hAnsi="Consolas" w:cs="Courier New"/>
          <w:color w:val="24292F"/>
          <w:sz w:val="20"/>
          <w:szCs w:val="20"/>
          <w:bdr w:val="none" w:sz="0" w:space="0" w:color="auto" w:frame="1"/>
          <w:lang w:val="cs-CZ"/>
        </w:rPr>
        <w:t>authors</w:t>
      </w:r>
      <w:proofErr w:type="spellEnd"/>
      <w:r w:rsidRPr="006A4C08">
        <w:rPr>
          <w:rFonts w:ascii="Consolas" w:eastAsia="Times New Roman" w:hAnsi="Consolas" w:cs="Courier New"/>
          <w:color w:val="24292F"/>
          <w:sz w:val="20"/>
          <w:szCs w:val="20"/>
          <w:bdr w:val="none" w:sz="0" w:space="0" w:color="auto" w:frame="1"/>
          <w:lang w:val="cs-CZ"/>
        </w:rPr>
        <w:t>:</w:t>
      </w:r>
    </w:p>
    <w:p w14:paraId="0C5BE713" w14:textId="734C651C" w:rsidR="006A4C08" w:rsidRPr="006A4C08" w:rsidRDefault="006A4C08" w:rsidP="006A4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bdr w:val="none" w:sz="0" w:space="0" w:color="auto" w:frame="1"/>
          <w:lang w:val="cs-CZ"/>
        </w:rPr>
      </w:pPr>
      <w:r w:rsidRPr="006A4C08">
        <w:rPr>
          <w:rFonts w:ascii="Consolas" w:eastAsia="Times New Roman" w:hAnsi="Consolas" w:cs="Courier New"/>
          <w:color w:val="24292F"/>
          <w:sz w:val="20"/>
          <w:szCs w:val="20"/>
          <w:bdr w:val="none" w:sz="0" w:space="0" w:color="auto" w:frame="1"/>
          <w:lang w:val="cs-CZ"/>
        </w:rPr>
        <w:t xml:space="preserve">- </w:t>
      </w:r>
      <w:proofErr w:type="spellStart"/>
      <w:r w:rsidRPr="006A4C08">
        <w:rPr>
          <w:rFonts w:ascii="Consolas" w:eastAsia="Times New Roman" w:hAnsi="Consolas" w:cs="Courier New"/>
          <w:color w:val="24292F"/>
          <w:sz w:val="20"/>
          <w:szCs w:val="20"/>
          <w:bdr w:val="none" w:sz="0" w:space="0" w:color="auto" w:frame="1"/>
          <w:lang w:val="cs-CZ"/>
        </w:rPr>
        <w:t>family-names</w:t>
      </w:r>
      <w:proofErr w:type="spellEnd"/>
      <w:r w:rsidRPr="006A4C08">
        <w:rPr>
          <w:rFonts w:ascii="Consolas" w:eastAsia="Times New Roman" w:hAnsi="Consolas" w:cs="Courier New"/>
          <w:color w:val="24292F"/>
          <w:sz w:val="20"/>
          <w:szCs w:val="20"/>
          <w:bdr w:val="none" w:sz="0" w:space="0" w:color="auto" w:frame="1"/>
          <w:lang w:val="cs-CZ"/>
        </w:rPr>
        <w:t>: "</w:t>
      </w:r>
      <w:r>
        <w:rPr>
          <w:rFonts w:ascii="Consolas" w:eastAsia="Times New Roman" w:hAnsi="Consolas" w:cs="Courier New"/>
          <w:color w:val="24292F"/>
          <w:sz w:val="20"/>
          <w:szCs w:val="20"/>
          <w:bdr w:val="none" w:sz="0" w:space="0" w:color="auto" w:frame="1"/>
          <w:lang w:val="cs-CZ"/>
        </w:rPr>
        <w:t>Prieložná</w:t>
      </w:r>
      <w:r w:rsidRPr="006A4C08">
        <w:rPr>
          <w:rFonts w:ascii="Consolas" w:eastAsia="Times New Roman" w:hAnsi="Consolas" w:cs="Courier New"/>
          <w:color w:val="24292F"/>
          <w:sz w:val="20"/>
          <w:szCs w:val="20"/>
          <w:bdr w:val="none" w:sz="0" w:space="0" w:color="auto" w:frame="1"/>
          <w:lang w:val="cs-CZ"/>
        </w:rPr>
        <w:t>"</w:t>
      </w:r>
    </w:p>
    <w:p w14:paraId="3CBC69D1" w14:textId="24FF93C4" w:rsidR="006A4C08" w:rsidRPr="006A4C08" w:rsidRDefault="006A4C08" w:rsidP="006A4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bdr w:val="none" w:sz="0" w:space="0" w:color="auto" w:frame="1"/>
          <w:lang w:val="cs-CZ"/>
        </w:rPr>
      </w:pPr>
      <w:r w:rsidRPr="006A4C08">
        <w:rPr>
          <w:rFonts w:ascii="Consolas" w:eastAsia="Times New Roman" w:hAnsi="Consolas" w:cs="Courier New"/>
          <w:color w:val="24292F"/>
          <w:sz w:val="20"/>
          <w:szCs w:val="20"/>
          <w:bdr w:val="none" w:sz="0" w:space="0" w:color="auto" w:frame="1"/>
          <w:lang w:val="cs-CZ"/>
        </w:rPr>
        <w:t xml:space="preserve">  </w:t>
      </w:r>
      <w:proofErr w:type="spellStart"/>
      <w:r w:rsidRPr="006A4C08">
        <w:rPr>
          <w:rFonts w:ascii="Consolas" w:eastAsia="Times New Roman" w:hAnsi="Consolas" w:cs="Courier New"/>
          <w:color w:val="24292F"/>
          <w:sz w:val="20"/>
          <w:szCs w:val="20"/>
          <w:bdr w:val="none" w:sz="0" w:space="0" w:color="auto" w:frame="1"/>
          <w:lang w:val="cs-CZ"/>
        </w:rPr>
        <w:t>given-names</w:t>
      </w:r>
      <w:proofErr w:type="spellEnd"/>
      <w:r w:rsidRPr="006A4C08">
        <w:rPr>
          <w:rFonts w:ascii="Consolas" w:eastAsia="Times New Roman" w:hAnsi="Consolas" w:cs="Courier New"/>
          <w:color w:val="24292F"/>
          <w:sz w:val="20"/>
          <w:szCs w:val="20"/>
          <w:bdr w:val="none" w:sz="0" w:space="0" w:color="auto" w:frame="1"/>
          <w:lang w:val="cs-CZ"/>
        </w:rPr>
        <w:t>: "</w:t>
      </w:r>
      <w:r>
        <w:rPr>
          <w:rFonts w:ascii="Consolas" w:eastAsia="Times New Roman" w:hAnsi="Consolas" w:cs="Courier New"/>
          <w:color w:val="24292F"/>
          <w:sz w:val="20"/>
          <w:szCs w:val="20"/>
          <w:bdr w:val="none" w:sz="0" w:space="0" w:color="auto" w:frame="1"/>
          <w:lang w:val="cs-CZ"/>
        </w:rPr>
        <w:t>Veronika</w:t>
      </w:r>
      <w:r w:rsidRPr="006A4C08">
        <w:rPr>
          <w:rFonts w:ascii="Consolas" w:eastAsia="Times New Roman" w:hAnsi="Consolas" w:cs="Courier New"/>
          <w:color w:val="24292F"/>
          <w:sz w:val="20"/>
          <w:szCs w:val="20"/>
          <w:bdr w:val="none" w:sz="0" w:space="0" w:color="auto" w:frame="1"/>
          <w:lang w:val="cs-CZ"/>
        </w:rPr>
        <w:t>"</w:t>
      </w:r>
    </w:p>
    <w:p w14:paraId="23344D52" w14:textId="7BD481EB" w:rsidR="006A4C08" w:rsidRPr="006A4C08" w:rsidRDefault="006A4C08" w:rsidP="006A4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bdr w:val="none" w:sz="0" w:space="0" w:color="auto" w:frame="1"/>
          <w:lang w:val="cs-CZ"/>
        </w:rPr>
      </w:pPr>
      <w:r w:rsidRPr="006A4C08">
        <w:rPr>
          <w:rFonts w:ascii="Consolas" w:eastAsia="Times New Roman" w:hAnsi="Consolas" w:cs="Courier New"/>
          <w:color w:val="24292F"/>
          <w:sz w:val="20"/>
          <w:szCs w:val="20"/>
          <w:bdr w:val="none" w:sz="0" w:space="0" w:color="auto" w:frame="1"/>
          <w:lang w:val="cs-CZ"/>
        </w:rPr>
        <w:t xml:space="preserve"> </w:t>
      </w:r>
    </w:p>
    <w:p w14:paraId="288706D3" w14:textId="07EE1127" w:rsidR="006A4C08" w:rsidRPr="006A4C08" w:rsidRDefault="006A4C08" w:rsidP="006A4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bdr w:val="none" w:sz="0" w:space="0" w:color="auto" w:frame="1"/>
          <w:lang w:val="cs-CZ"/>
        </w:rPr>
      </w:pPr>
      <w:r w:rsidRPr="006A4C08">
        <w:rPr>
          <w:rFonts w:ascii="Consolas" w:eastAsia="Times New Roman" w:hAnsi="Consolas" w:cs="Courier New"/>
          <w:color w:val="24292F"/>
          <w:sz w:val="20"/>
          <w:szCs w:val="20"/>
          <w:bdr w:val="none" w:sz="0" w:space="0" w:color="auto" w:frame="1"/>
          <w:lang w:val="cs-CZ"/>
        </w:rPr>
        <w:t xml:space="preserve">- </w:t>
      </w:r>
      <w:proofErr w:type="spellStart"/>
      <w:r w:rsidRPr="006A4C08">
        <w:rPr>
          <w:rFonts w:ascii="Consolas" w:eastAsia="Times New Roman" w:hAnsi="Consolas" w:cs="Courier New"/>
          <w:color w:val="24292F"/>
          <w:sz w:val="20"/>
          <w:szCs w:val="20"/>
          <w:bdr w:val="none" w:sz="0" w:space="0" w:color="auto" w:frame="1"/>
          <w:lang w:val="cs-CZ"/>
        </w:rPr>
        <w:t>family-names</w:t>
      </w:r>
      <w:proofErr w:type="spellEnd"/>
      <w:r w:rsidRPr="006A4C08">
        <w:rPr>
          <w:rFonts w:ascii="Consolas" w:eastAsia="Times New Roman" w:hAnsi="Consolas" w:cs="Courier New"/>
          <w:color w:val="24292F"/>
          <w:sz w:val="20"/>
          <w:szCs w:val="20"/>
          <w:bdr w:val="none" w:sz="0" w:space="0" w:color="auto" w:frame="1"/>
          <w:lang w:val="cs-CZ"/>
        </w:rPr>
        <w:t>: "</w:t>
      </w:r>
      <w:r>
        <w:rPr>
          <w:rFonts w:ascii="Consolas" w:eastAsia="Times New Roman" w:hAnsi="Consolas" w:cs="Courier New"/>
          <w:color w:val="24292F"/>
          <w:sz w:val="20"/>
          <w:szCs w:val="20"/>
          <w:bdr w:val="none" w:sz="0" w:space="0" w:color="auto" w:frame="1"/>
          <w:lang w:val="cs-CZ"/>
        </w:rPr>
        <w:t>Pyszko</w:t>
      </w:r>
      <w:r w:rsidRPr="006A4C08">
        <w:rPr>
          <w:rFonts w:ascii="Consolas" w:eastAsia="Times New Roman" w:hAnsi="Consolas" w:cs="Courier New"/>
          <w:color w:val="24292F"/>
          <w:sz w:val="20"/>
          <w:szCs w:val="20"/>
          <w:bdr w:val="none" w:sz="0" w:space="0" w:color="auto" w:frame="1"/>
          <w:lang w:val="cs-CZ"/>
        </w:rPr>
        <w:t>"</w:t>
      </w:r>
    </w:p>
    <w:p w14:paraId="5F1DA3CB" w14:textId="585F4632" w:rsidR="006A4C08" w:rsidRPr="006A4C08" w:rsidRDefault="006A4C08" w:rsidP="006A4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bdr w:val="none" w:sz="0" w:space="0" w:color="auto" w:frame="1"/>
          <w:lang w:val="cs-CZ"/>
        </w:rPr>
      </w:pPr>
      <w:r w:rsidRPr="006A4C08">
        <w:rPr>
          <w:rFonts w:ascii="Consolas" w:eastAsia="Times New Roman" w:hAnsi="Consolas" w:cs="Courier New"/>
          <w:color w:val="24292F"/>
          <w:sz w:val="20"/>
          <w:szCs w:val="20"/>
          <w:bdr w:val="none" w:sz="0" w:space="0" w:color="auto" w:frame="1"/>
          <w:lang w:val="cs-CZ"/>
        </w:rPr>
        <w:t xml:space="preserve">  </w:t>
      </w:r>
      <w:proofErr w:type="spellStart"/>
      <w:r w:rsidRPr="006A4C08">
        <w:rPr>
          <w:rFonts w:ascii="Consolas" w:eastAsia="Times New Roman" w:hAnsi="Consolas" w:cs="Courier New"/>
          <w:color w:val="24292F"/>
          <w:sz w:val="20"/>
          <w:szCs w:val="20"/>
          <w:bdr w:val="none" w:sz="0" w:space="0" w:color="auto" w:frame="1"/>
          <w:lang w:val="cs-CZ"/>
        </w:rPr>
        <w:t>given-names</w:t>
      </w:r>
      <w:proofErr w:type="spellEnd"/>
      <w:r w:rsidRPr="006A4C08">
        <w:rPr>
          <w:rFonts w:ascii="Consolas" w:eastAsia="Times New Roman" w:hAnsi="Consolas" w:cs="Courier New"/>
          <w:color w:val="24292F"/>
          <w:sz w:val="20"/>
          <w:szCs w:val="20"/>
          <w:bdr w:val="none" w:sz="0" w:space="0" w:color="auto" w:frame="1"/>
          <w:lang w:val="cs-CZ"/>
        </w:rPr>
        <w:t>: "</w:t>
      </w:r>
      <w:r>
        <w:rPr>
          <w:rFonts w:ascii="Consolas" w:eastAsia="Times New Roman" w:hAnsi="Consolas" w:cs="Courier New"/>
          <w:color w:val="24292F"/>
          <w:sz w:val="20"/>
          <w:szCs w:val="20"/>
          <w:bdr w:val="none" w:sz="0" w:space="0" w:color="auto" w:frame="1"/>
          <w:lang w:val="cs-CZ"/>
        </w:rPr>
        <w:t>Petr</w:t>
      </w:r>
      <w:r w:rsidRPr="006A4C08">
        <w:rPr>
          <w:rFonts w:ascii="Consolas" w:eastAsia="Times New Roman" w:hAnsi="Consolas" w:cs="Courier New"/>
          <w:color w:val="24292F"/>
          <w:sz w:val="20"/>
          <w:szCs w:val="20"/>
          <w:bdr w:val="none" w:sz="0" w:space="0" w:color="auto" w:frame="1"/>
          <w:lang w:val="cs-CZ"/>
        </w:rPr>
        <w:t>"</w:t>
      </w:r>
    </w:p>
    <w:p w14:paraId="0F21861B" w14:textId="4576DB3D" w:rsidR="006A4C08" w:rsidRDefault="006A4C08" w:rsidP="006A4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bdr w:val="none" w:sz="0" w:space="0" w:color="auto" w:frame="1"/>
          <w:lang w:val="cs-CZ"/>
        </w:rPr>
      </w:pPr>
      <w:r w:rsidRPr="006A4C08">
        <w:rPr>
          <w:rFonts w:ascii="Consolas" w:eastAsia="Times New Roman" w:hAnsi="Consolas" w:cs="Courier New"/>
          <w:color w:val="24292F"/>
          <w:sz w:val="20"/>
          <w:szCs w:val="20"/>
          <w:bdr w:val="none" w:sz="0" w:space="0" w:color="auto" w:frame="1"/>
          <w:lang w:val="cs-CZ"/>
        </w:rPr>
        <w:t xml:space="preserve">  </w:t>
      </w:r>
      <w:proofErr w:type="spellStart"/>
      <w:r w:rsidRPr="006A4C08">
        <w:rPr>
          <w:rFonts w:ascii="Consolas" w:eastAsia="Times New Roman" w:hAnsi="Consolas" w:cs="Courier New"/>
          <w:color w:val="24292F"/>
          <w:sz w:val="20"/>
          <w:szCs w:val="20"/>
          <w:bdr w:val="none" w:sz="0" w:space="0" w:color="auto" w:frame="1"/>
          <w:lang w:val="cs-CZ"/>
        </w:rPr>
        <w:t>orcid</w:t>
      </w:r>
      <w:proofErr w:type="spellEnd"/>
      <w:r w:rsidRPr="006A4C08">
        <w:rPr>
          <w:rFonts w:ascii="Consolas" w:eastAsia="Times New Roman" w:hAnsi="Consolas" w:cs="Courier New"/>
          <w:color w:val="24292F"/>
          <w:sz w:val="20"/>
          <w:szCs w:val="20"/>
          <w:bdr w:val="none" w:sz="0" w:space="0" w:color="auto" w:frame="1"/>
          <w:lang w:val="cs-CZ"/>
        </w:rPr>
        <w:t>: "</w:t>
      </w:r>
      <w:r w:rsidR="006250FE" w:rsidRPr="006250FE">
        <w:rPr>
          <w:rFonts w:ascii="Consolas" w:eastAsia="Times New Roman" w:hAnsi="Consolas" w:cs="Courier New"/>
          <w:color w:val="24292F"/>
          <w:sz w:val="20"/>
          <w:szCs w:val="20"/>
          <w:bdr w:val="none" w:sz="0" w:space="0" w:color="auto" w:frame="1"/>
          <w:lang w:val="cs-CZ"/>
        </w:rPr>
        <w:t>https://orcid.org/0000-0002-3743-7201</w:t>
      </w:r>
      <w:r w:rsidRPr="006A4C08">
        <w:rPr>
          <w:rFonts w:ascii="Consolas" w:eastAsia="Times New Roman" w:hAnsi="Consolas" w:cs="Courier New"/>
          <w:color w:val="24292F"/>
          <w:sz w:val="20"/>
          <w:szCs w:val="20"/>
          <w:bdr w:val="none" w:sz="0" w:space="0" w:color="auto" w:frame="1"/>
          <w:lang w:val="cs-CZ"/>
        </w:rPr>
        <w:t>"</w:t>
      </w:r>
      <w:r w:rsidR="006250FE">
        <w:rPr>
          <w:rFonts w:ascii="Consolas" w:eastAsia="Times New Roman" w:hAnsi="Consolas" w:cs="Courier New"/>
          <w:color w:val="24292F"/>
          <w:sz w:val="20"/>
          <w:szCs w:val="20"/>
          <w:bdr w:val="none" w:sz="0" w:space="0" w:color="auto" w:frame="1"/>
          <w:lang w:val="cs-CZ"/>
        </w:rPr>
        <w:br/>
      </w:r>
    </w:p>
    <w:p w14:paraId="51DCF66D" w14:textId="4E3AE560" w:rsidR="006250FE" w:rsidRPr="006A4C08" w:rsidRDefault="006250FE" w:rsidP="00625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bdr w:val="none" w:sz="0" w:space="0" w:color="auto" w:frame="1"/>
          <w:lang w:val="cs-CZ"/>
        </w:rPr>
      </w:pPr>
      <w:r w:rsidRPr="006A4C08">
        <w:rPr>
          <w:rFonts w:ascii="Consolas" w:eastAsia="Times New Roman" w:hAnsi="Consolas" w:cs="Courier New"/>
          <w:color w:val="24292F"/>
          <w:sz w:val="20"/>
          <w:szCs w:val="20"/>
          <w:bdr w:val="none" w:sz="0" w:space="0" w:color="auto" w:frame="1"/>
          <w:lang w:val="cs-CZ"/>
        </w:rPr>
        <w:t xml:space="preserve">- </w:t>
      </w:r>
      <w:proofErr w:type="spellStart"/>
      <w:r w:rsidRPr="006A4C08">
        <w:rPr>
          <w:rFonts w:ascii="Consolas" w:eastAsia="Times New Roman" w:hAnsi="Consolas" w:cs="Courier New"/>
          <w:color w:val="24292F"/>
          <w:sz w:val="20"/>
          <w:szCs w:val="20"/>
          <w:bdr w:val="none" w:sz="0" w:space="0" w:color="auto" w:frame="1"/>
          <w:lang w:val="cs-CZ"/>
        </w:rPr>
        <w:t>family-names</w:t>
      </w:r>
      <w:proofErr w:type="spellEnd"/>
      <w:r w:rsidRPr="006A4C08">
        <w:rPr>
          <w:rFonts w:ascii="Consolas" w:eastAsia="Times New Roman" w:hAnsi="Consolas" w:cs="Courier New"/>
          <w:color w:val="24292F"/>
          <w:sz w:val="20"/>
          <w:szCs w:val="20"/>
          <w:bdr w:val="none" w:sz="0" w:space="0" w:color="auto" w:frame="1"/>
          <w:lang w:val="cs-CZ"/>
        </w:rPr>
        <w:t>: "</w:t>
      </w:r>
      <w:r>
        <w:rPr>
          <w:rFonts w:ascii="Consolas" w:eastAsia="Times New Roman" w:hAnsi="Consolas" w:cs="Courier New"/>
          <w:color w:val="24292F"/>
          <w:sz w:val="20"/>
          <w:szCs w:val="20"/>
          <w:bdr w:val="none" w:sz="0" w:space="0" w:color="auto" w:frame="1"/>
          <w:lang w:val="cs-CZ"/>
        </w:rPr>
        <w:t>Šigutová</w:t>
      </w:r>
      <w:r w:rsidRPr="006A4C08">
        <w:rPr>
          <w:rFonts w:ascii="Consolas" w:eastAsia="Times New Roman" w:hAnsi="Consolas" w:cs="Courier New"/>
          <w:color w:val="24292F"/>
          <w:sz w:val="20"/>
          <w:szCs w:val="20"/>
          <w:bdr w:val="none" w:sz="0" w:space="0" w:color="auto" w:frame="1"/>
          <w:lang w:val="cs-CZ"/>
        </w:rPr>
        <w:t>"</w:t>
      </w:r>
    </w:p>
    <w:p w14:paraId="24E6960E" w14:textId="5947352F" w:rsidR="006250FE" w:rsidRPr="006A4C08" w:rsidRDefault="006250FE" w:rsidP="00625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bdr w:val="none" w:sz="0" w:space="0" w:color="auto" w:frame="1"/>
          <w:lang w:val="cs-CZ"/>
        </w:rPr>
      </w:pPr>
      <w:r w:rsidRPr="006A4C08">
        <w:rPr>
          <w:rFonts w:ascii="Consolas" w:eastAsia="Times New Roman" w:hAnsi="Consolas" w:cs="Courier New"/>
          <w:color w:val="24292F"/>
          <w:sz w:val="20"/>
          <w:szCs w:val="20"/>
          <w:bdr w:val="none" w:sz="0" w:space="0" w:color="auto" w:frame="1"/>
          <w:lang w:val="cs-CZ"/>
        </w:rPr>
        <w:t xml:space="preserve">  </w:t>
      </w:r>
      <w:proofErr w:type="spellStart"/>
      <w:r w:rsidRPr="006A4C08">
        <w:rPr>
          <w:rFonts w:ascii="Consolas" w:eastAsia="Times New Roman" w:hAnsi="Consolas" w:cs="Courier New"/>
          <w:color w:val="24292F"/>
          <w:sz w:val="20"/>
          <w:szCs w:val="20"/>
          <w:bdr w:val="none" w:sz="0" w:space="0" w:color="auto" w:frame="1"/>
          <w:lang w:val="cs-CZ"/>
        </w:rPr>
        <w:t>given-names</w:t>
      </w:r>
      <w:proofErr w:type="spellEnd"/>
      <w:r w:rsidRPr="006A4C08">
        <w:rPr>
          <w:rFonts w:ascii="Consolas" w:eastAsia="Times New Roman" w:hAnsi="Consolas" w:cs="Courier New"/>
          <w:color w:val="24292F"/>
          <w:sz w:val="20"/>
          <w:szCs w:val="20"/>
          <w:bdr w:val="none" w:sz="0" w:space="0" w:color="auto" w:frame="1"/>
          <w:lang w:val="cs-CZ"/>
        </w:rPr>
        <w:t>: "</w:t>
      </w:r>
      <w:r>
        <w:rPr>
          <w:rFonts w:ascii="Consolas" w:eastAsia="Times New Roman" w:hAnsi="Consolas" w:cs="Courier New"/>
          <w:color w:val="24292F"/>
          <w:sz w:val="20"/>
          <w:szCs w:val="20"/>
          <w:bdr w:val="none" w:sz="0" w:space="0" w:color="auto" w:frame="1"/>
          <w:lang w:val="cs-CZ"/>
        </w:rPr>
        <w:t>Hana</w:t>
      </w:r>
      <w:r w:rsidRPr="006A4C08">
        <w:rPr>
          <w:rFonts w:ascii="Consolas" w:eastAsia="Times New Roman" w:hAnsi="Consolas" w:cs="Courier New"/>
          <w:color w:val="24292F"/>
          <w:sz w:val="20"/>
          <w:szCs w:val="20"/>
          <w:bdr w:val="none" w:sz="0" w:space="0" w:color="auto" w:frame="1"/>
          <w:lang w:val="cs-CZ"/>
        </w:rPr>
        <w:t>"</w:t>
      </w:r>
    </w:p>
    <w:p w14:paraId="3D17647D" w14:textId="73C1F8B0" w:rsidR="006250FE" w:rsidRPr="006A4C08" w:rsidRDefault="006250FE" w:rsidP="00625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bdr w:val="none" w:sz="0" w:space="0" w:color="auto" w:frame="1"/>
          <w:lang w:val="cs-CZ"/>
        </w:rPr>
      </w:pPr>
      <w:r w:rsidRPr="006A4C08">
        <w:rPr>
          <w:rFonts w:ascii="Consolas" w:eastAsia="Times New Roman" w:hAnsi="Consolas" w:cs="Courier New"/>
          <w:color w:val="24292F"/>
          <w:sz w:val="20"/>
          <w:szCs w:val="20"/>
          <w:bdr w:val="none" w:sz="0" w:space="0" w:color="auto" w:frame="1"/>
          <w:lang w:val="cs-CZ"/>
        </w:rPr>
        <w:t xml:space="preserve">  </w:t>
      </w:r>
      <w:proofErr w:type="spellStart"/>
      <w:r w:rsidRPr="006A4C08">
        <w:rPr>
          <w:rFonts w:ascii="Consolas" w:eastAsia="Times New Roman" w:hAnsi="Consolas" w:cs="Courier New"/>
          <w:color w:val="24292F"/>
          <w:sz w:val="20"/>
          <w:szCs w:val="20"/>
          <w:bdr w:val="none" w:sz="0" w:space="0" w:color="auto" w:frame="1"/>
          <w:lang w:val="cs-CZ"/>
        </w:rPr>
        <w:t>orcid</w:t>
      </w:r>
      <w:proofErr w:type="spellEnd"/>
      <w:r w:rsidRPr="006A4C08">
        <w:rPr>
          <w:rFonts w:ascii="Consolas" w:eastAsia="Times New Roman" w:hAnsi="Consolas" w:cs="Courier New"/>
          <w:color w:val="24292F"/>
          <w:sz w:val="20"/>
          <w:szCs w:val="20"/>
          <w:bdr w:val="none" w:sz="0" w:space="0" w:color="auto" w:frame="1"/>
          <w:lang w:val="cs-CZ"/>
        </w:rPr>
        <w:t>: "</w:t>
      </w:r>
      <w:hyperlink r:id="rId14" w:history="1">
        <w:r w:rsidRPr="006250FE">
          <w:rPr>
            <w:rFonts w:ascii="Consolas" w:eastAsia="Times New Roman" w:hAnsi="Consolas" w:cs="Courier New"/>
            <w:color w:val="24292F"/>
            <w:sz w:val="20"/>
            <w:szCs w:val="20"/>
            <w:bdr w:val="none" w:sz="0" w:space="0" w:color="auto" w:frame="1"/>
            <w:lang w:val="cs-CZ"/>
          </w:rPr>
          <w:t>https://orcid.org/</w:t>
        </w:r>
      </w:hyperlink>
      <w:hyperlink r:id="rId15" w:history="1">
        <w:r w:rsidRPr="006250FE">
          <w:rPr>
            <w:rFonts w:ascii="Consolas" w:eastAsia="Times New Roman" w:hAnsi="Consolas" w:cs="Courier New"/>
            <w:color w:val="24292F"/>
            <w:sz w:val="20"/>
            <w:szCs w:val="20"/>
            <w:bdr w:val="none" w:sz="0" w:space="0" w:color="auto" w:frame="1"/>
            <w:lang w:val="cs-CZ"/>
          </w:rPr>
          <w:t>0000-0003-</w:t>
        </w:r>
        <w:proofErr w:type="gramStart"/>
        <w:r w:rsidRPr="006250FE">
          <w:rPr>
            <w:rFonts w:ascii="Consolas" w:eastAsia="Times New Roman" w:hAnsi="Consolas" w:cs="Courier New"/>
            <w:color w:val="24292F"/>
            <w:sz w:val="20"/>
            <w:szCs w:val="20"/>
            <w:bdr w:val="none" w:sz="0" w:space="0" w:color="auto" w:frame="1"/>
            <w:lang w:val="cs-CZ"/>
          </w:rPr>
          <w:t>1134-248X</w:t>
        </w:r>
        <w:proofErr w:type="gramEnd"/>
      </w:hyperlink>
      <w:r w:rsidRPr="006A4C08">
        <w:rPr>
          <w:rFonts w:ascii="Consolas" w:eastAsia="Times New Roman" w:hAnsi="Consolas" w:cs="Courier New"/>
          <w:color w:val="24292F"/>
          <w:sz w:val="20"/>
          <w:szCs w:val="20"/>
          <w:bdr w:val="none" w:sz="0" w:space="0" w:color="auto" w:frame="1"/>
          <w:lang w:val="cs-CZ"/>
        </w:rPr>
        <w:t>"</w:t>
      </w:r>
    </w:p>
    <w:p w14:paraId="48607E7A" w14:textId="6D991258" w:rsidR="006250FE" w:rsidRDefault="006250FE" w:rsidP="006A4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bdr w:val="none" w:sz="0" w:space="0" w:color="auto" w:frame="1"/>
          <w:lang w:val="cs-CZ"/>
        </w:rPr>
      </w:pPr>
    </w:p>
    <w:p w14:paraId="15296E63" w14:textId="1CC531F2" w:rsidR="006250FE" w:rsidRPr="006A4C08" w:rsidRDefault="006250FE" w:rsidP="00625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bdr w:val="none" w:sz="0" w:space="0" w:color="auto" w:frame="1"/>
          <w:lang w:val="cs-CZ"/>
        </w:rPr>
      </w:pPr>
      <w:r w:rsidRPr="006A4C08">
        <w:rPr>
          <w:rFonts w:ascii="Consolas" w:eastAsia="Times New Roman" w:hAnsi="Consolas" w:cs="Courier New"/>
          <w:color w:val="24292F"/>
          <w:sz w:val="20"/>
          <w:szCs w:val="20"/>
          <w:bdr w:val="none" w:sz="0" w:space="0" w:color="auto" w:frame="1"/>
          <w:lang w:val="cs-CZ"/>
        </w:rPr>
        <w:t xml:space="preserve">- </w:t>
      </w:r>
      <w:proofErr w:type="spellStart"/>
      <w:r w:rsidRPr="006A4C08">
        <w:rPr>
          <w:rFonts w:ascii="Consolas" w:eastAsia="Times New Roman" w:hAnsi="Consolas" w:cs="Courier New"/>
          <w:color w:val="24292F"/>
          <w:sz w:val="20"/>
          <w:szCs w:val="20"/>
          <w:bdr w:val="none" w:sz="0" w:space="0" w:color="auto" w:frame="1"/>
          <w:lang w:val="cs-CZ"/>
        </w:rPr>
        <w:t>family-names</w:t>
      </w:r>
      <w:proofErr w:type="spellEnd"/>
      <w:r w:rsidRPr="006A4C08">
        <w:rPr>
          <w:rFonts w:ascii="Consolas" w:eastAsia="Times New Roman" w:hAnsi="Consolas" w:cs="Courier New"/>
          <w:color w:val="24292F"/>
          <w:sz w:val="20"/>
          <w:szCs w:val="20"/>
          <w:bdr w:val="none" w:sz="0" w:space="0" w:color="auto" w:frame="1"/>
          <w:lang w:val="cs-CZ"/>
        </w:rPr>
        <w:t>: "</w:t>
      </w:r>
      <w:r>
        <w:rPr>
          <w:rFonts w:ascii="Consolas" w:eastAsia="Times New Roman" w:hAnsi="Consolas" w:cs="Courier New"/>
          <w:color w:val="24292F"/>
          <w:sz w:val="20"/>
          <w:szCs w:val="20"/>
          <w:bdr w:val="none" w:sz="0" w:space="0" w:color="auto" w:frame="1"/>
          <w:lang w:val="cs-CZ"/>
        </w:rPr>
        <w:t>Eva</w:t>
      </w:r>
      <w:r w:rsidRPr="006A4C08">
        <w:rPr>
          <w:rFonts w:ascii="Consolas" w:eastAsia="Times New Roman" w:hAnsi="Consolas" w:cs="Courier New"/>
          <w:color w:val="24292F"/>
          <w:sz w:val="20"/>
          <w:szCs w:val="20"/>
          <w:bdr w:val="none" w:sz="0" w:space="0" w:color="auto" w:frame="1"/>
          <w:lang w:val="cs-CZ"/>
        </w:rPr>
        <w:t>"</w:t>
      </w:r>
    </w:p>
    <w:p w14:paraId="717C9731" w14:textId="199231F5" w:rsidR="006250FE" w:rsidRPr="006A4C08" w:rsidRDefault="006250FE" w:rsidP="00625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bdr w:val="none" w:sz="0" w:space="0" w:color="auto" w:frame="1"/>
          <w:lang w:val="cs-CZ"/>
        </w:rPr>
      </w:pPr>
      <w:r w:rsidRPr="006A4C08">
        <w:rPr>
          <w:rFonts w:ascii="Consolas" w:eastAsia="Times New Roman" w:hAnsi="Consolas" w:cs="Courier New"/>
          <w:color w:val="24292F"/>
          <w:sz w:val="20"/>
          <w:szCs w:val="20"/>
          <w:bdr w:val="none" w:sz="0" w:space="0" w:color="auto" w:frame="1"/>
          <w:lang w:val="cs-CZ"/>
        </w:rPr>
        <w:t xml:space="preserve">  </w:t>
      </w:r>
      <w:proofErr w:type="spellStart"/>
      <w:r w:rsidRPr="006A4C08">
        <w:rPr>
          <w:rFonts w:ascii="Consolas" w:eastAsia="Times New Roman" w:hAnsi="Consolas" w:cs="Courier New"/>
          <w:color w:val="24292F"/>
          <w:sz w:val="20"/>
          <w:szCs w:val="20"/>
          <w:bdr w:val="none" w:sz="0" w:space="0" w:color="auto" w:frame="1"/>
          <w:lang w:val="cs-CZ"/>
        </w:rPr>
        <w:t>given-names</w:t>
      </w:r>
      <w:proofErr w:type="spellEnd"/>
      <w:r w:rsidRPr="006A4C08">
        <w:rPr>
          <w:rFonts w:ascii="Consolas" w:eastAsia="Times New Roman" w:hAnsi="Consolas" w:cs="Courier New"/>
          <w:color w:val="24292F"/>
          <w:sz w:val="20"/>
          <w:szCs w:val="20"/>
          <w:bdr w:val="none" w:sz="0" w:space="0" w:color="auto" w:frame="1"/>
          <w:lang w:val="cs-CZ"/>
        </w:rPr>
        <w:t>: "</w:t>
      </w:r>
      <w:r>
        <w:rPr>
          <w:rFonts w:ascii="Consolas" w:eastAsia="Times New Roman" w:hAnsi="Consolas" w:cs="Courier New"/>
          <w:color w:val="24292F"/>
          <w:sz w:val="20"/>
          <w:szCs w:val="20"/>
          <w:bdr w:val="none" w:sz="0" w:space="0" w:color="auto" w:frame="1"/>
          <w:lang w:val="cs-CZ"/>
        </w:rPr>
        <w:t>Bílková</w:t>
      </w:r>
      <w:r w:rsidRPr="006A4C08">
        <w:rPr>
          <w:rFonts w:ascii="Consolas" w:eastAsia="Times New Roman" w:hAnsi="Consolas" w:cs="Courier New"/>
          <w:color w:val="24292F"/>
          <w:sz w:val="20"/>
          <w:szCs w:val="20"/>
          <w:bdr w:val="none" w:sz="0" w:space="0" w:color="auto" w:frame="1"/>
          <w:lang w:val="cs-CZ"/>
        </w:rPr>
        <w:t>"</w:t>
      </w:r>
    </w:p>
    <w:p w14:paraId="53C11ABA" w14:textId="0940DB50" w:rsidR="006250FE" w:rsidRPr="006A4C08" w:rsidRDefault="006250FE" w:rsidP="00625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bdr w:val="none" w:sz="0" w:space="0" w:color="auto" w:frame="1"/>
          <w:lang w:val="cs-CZ"/>
        </w:rPr>
      </w:pPr>
      <w:r w:rsidRPr="006A4C08">
        <w:rPr>
          <w:rFonts w:ascii="Consolas" w:eastAsia="Times New Roman" w:hAnsi="Consolas" w:cs="Courier New"/>
          <w:color w:val="24292F"/>
          <w:sz w:val="20"/>
          <w:szCs w:val="20"/>
          <w:bdr w:val="none" w:sz="0" w:space="0" w:color="auto" w:frame="1"/>
          <w:lang w:val="cs-CZ"/>
        </w:rPr>
        <w:t xml:space="preserve">  </w:t>
      </w:r>
      <w:proofErr w:type="spellStart"/>
      <w:r w:rsidRPr="006A4C08">
        <w:rPr>
          <w:rFonts w:ascii="Consolas" w:eastAsia="Times New Roman" w:hAnsi="Consolas" w:cs="Courier New"/>
          <w:color w:val="24292F"/>
          <w:sz w:val="20"/>
          <w:szCs w:val="20"/>
          <w:bdr w:val="none" w:sz="0" w:space="0" w:color="auto" w:frame="1"/>
          <w:lang w:val="cs-CZ"/>
        </w:rPr>
        <w:t>orcid</w:t>
      </w:r>
      <w:proofErr w:type="spellEnd"/>
      <w:r w:rsidRPr="006A4C08">
        <w:rPr>
          <w:rFonts w:ascii="Consolas" w:eastAsia="Times New Roman" w:hAnsi="Consolas" w:cs="Courier New"/>
          <w:color w:val="24292F"/>
          <w:sz w:val="20"/>
          <w:szCs w:val="20"/>
          <w:bdr w:val="none" w:sz="0" w:space="0" w:color="auto" w:frame="1"/>
          <w:lang w:val="cs-CZ"/>
        </w:rPr>
        <w:t>: "</w:t>
      </w:r>
      <w:r>
        <w:rPr>
          <w:rFonts w:ascii="Consolas" w:eastAsia="Times New Roman" w:hAnsi="Consolas" w:cs="Courier New"/>
          <w:color w:val="24292F"/>
          <w:sz w:val="20"/>
          <w:szCs w:val="20"/>
          <w:bdr w:val="none" w:sz="0" w:space="0" w:color="auto" w:frame="1"/>
          <w:lang w:val="cs-CZ"/>
        </w:rPr>
        <w:t>???</w:t>
      </w:r>
      <w:r w:rsidRPr="006A4C08">
        <w:rPr>
          <w:rFonts w:ascii="Consolas" w:eastAsia="Times New Roman" w:hAnsi="Consolas" w:cs="Courier New"/>
          <w:color w:val="24292F"/>
          <w:sz w:val="20"/>
          <w:szCs w:val="20"/>
          <w:bdr w:val="none" w:sz="0" w:space="0" w:color="auto" w:frame="1"/>
          <w:lang w:val="cs-CZ"/>
        </w:rPr>
        <w:t>"</w:t>
      </w:r>
    </w:p>
    <w:p w14:paraId="2461AAAA" w14:textId="20F4E18E" w:rsidR="006250FE" w:rsidRDefault="006250FE" w:rsidP="006A4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bdr w:val="none" w:sz="0" w:space="0" w:color="auto" w:frame="1"/>
          <w:lang w:val="cs-CZ"/>
        </w:rPr>
      </w:pPr>
    </w:p>
    <w:p w14:paraId="0EA2E61A" w14:textId="039BDC25" w:rsidR="006250FE" w:rsidRPr="006A4C08" w:rsidRDefault="006250FE" w:rsidP="00625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bdr w:val="none" w:sz="0" w:space="0" w:color="auto" w:frame="1"/>
          <w:lang w:val="cs-CZ"/>
        </w:rPr>
      </w:pPr>
      <w:r w:rsidRPr="006A4C08">
        <w:rPr>
          <w:rFonts w:ascii="Consolas" w:eastAsia="Times New Roman" w:hAnsi="Consolas" w:cs="Courier New"/>
          <w:color w:val="24292F"/>
          <w:sz w:val="20"/>
          <w:szCs w:val="20"/>
          <w:bdr w:val="none" w:sz="0" w:space="0" w:color="auto" w:frame="1"/>
          <w:lang w:val="cs-CZ"/>
        </w:rPr>
        <w:t xml:space="preserve">- </w:t>
      </w:r>
      <w:proofErr w:type="spellStart"/>
      <w:r w:rsidRPr="006A4C08">
        <w:rPr>
          <w:rFonts w:ascii="Consolas" w:eastAsia="Times New Roman" w:hAnsi="Consolas" w:cs="Courier New"/>
          <w:color w:val="24292F"/>
          <w:sz w:val="20"/>
          <w:szCs w:val="20"/>
          <w:bdr w:val="none" w:sz="0" w:space="0" w:color="auto" w:frame="1"/>
          <w:lang w:val="cs-CZ"/>
        </w:rPr>
        <w:t>family-names</w:t>
      </w:r>
      <w:proofErr w:type="spellEnd"/>
      <w:r w:rsidRPr="006A4C08">
        <w:rPr>
          <w:rFonts w:ascii="Consolas" w:eastAsia="Times New Roman" w:hAnsi="Consolas" w:cs="Courier New"/>
          <w:color w:val="24292F"/>
          <w:sz w:val="20"/>
          <w:szCs w:val="20"/>
          <w:bdr w:val="none" w:sz="0" w:space="0" w:color="auto" w:frame="1"/>
          <w:lang w:val="cs-CZ"/>
        </w:rPr>
        <w:t>: "</w:t>
      </w:r>
      <w:r>
        <w:rPr>
          <w:rFonts w:ascii="Consolas" w:eastAsia="Times New Roman" w:hAnsi="Consolas" w:cs="Courier New"/>
          <w:color w:val="24292F"/>
          <w:sz w:val="20"/>
          <w:szCs w:val="20"/>
          <w:bdr w:val="none" w:sz="0" w:space="0" w:color="auto" w:frame="1"/>
          <w:lang w:val="cs-CZ"/>
        </w:rPr>
        <w:t>Aleš</w:t>
      </w:r>
      <w:r w:rsidRPr="006A4C08">
        <w:rPr>
          <w:rFonts w:ascii="Consolas" w:eastAsia="Times New Roman" w:hAnsi="Consolas" w:cs="Courier New"/>
          <w:color w:val="24292F"/>
          <w:sz w:val="20"/>
          <w:szCs w:val="20"/>
          <w:bdr w:val="none" w:sz="0" w:space="0" w:color="auto" w:frame="1"/>
          <w:lang w:val="cs-CZ"/>
        </w:rPr>
        <w:t>"</w:t>
      </w:r>
    </w:p>
    <w:p w14:paraId="1A623E9A" w14:textId="65732739" w:rsidR="006250FE" w:rsidRPr="006A4C08" w:rsidRDefault="006250FE" w:rsidP="00625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bdr w:val="none" w:sz="0" w:space="0" w:color="auto" w:frame="1"/>
          <w:lang w:val="cs-CZ"/>
        </w:rPr>
      </w:pPr>
      <w:r w:rsidRPr="006A4C08">
        <w:rPr>
          <w:rFonts w:ascii="Consolas" w:eastAsia="Times New Roman" w:hAnsi="Consolas" w:cs="Courier New"/>
          <w:color w:val="24292F"/>
          <w:sz w:val="20"/>
          <w:szCs w:val="20"/>
          <w:bdr w:val="none" w:sz="0" w:space="0" w:color="auto" w:frame="1"/>
          <w:lang w:val="cs-CZ"/>
        </w:rPr>
        <w:t xml:space="preserve">  </w:t>
      </w:r>
      <w:proofErr w:type="spellStart"/>
      <w:r w:rsidRPr="006A4C08">
        <w:rPr>
          <w:rFonts w:ascii="Consolas" w:eastAsia="Times New Roman" w:hAnsi="Consolas" w:cs="Courier New"/>
          <w:color w:val="24292F"/>
          <w:sz w:val="20"/>
          <w:szCs w:val="20"/>
          <w:bdr w:val="none" w:sz="0" w:space="0" w:color="auto" w:frame="1"/>
          <w:lang w:val="cs-CZ"/>
        </w:rPr>
        <w:t>given-names</w:t>
      </w:r>
      <w:proofErr w:type="spellEnd"/>
      <w:r w:rsidRPr="006A4C08">
        <w:rPr>
          <w:rFonts w:ascii="Consolas" w:eastAsia="Times New Roman" w:hAnsi="Consolas" w:cs="Courier New"/>
          <w:color w:val="24292F"/>
          <w:sz w:val="20"/>
          <w:szCs w:val="20"/>
          <w:bdr w:val="none" w:sz="0" w:space="0" w:color="auto" w:frame="1"/>
          <w:lang w:val="cs-CZ"/>
        </w:rPr>
        <w:t>: "</w:t>
      </w:r>
      <w:r>
        <w:rPr>
          <w:rFonts w:ascii="Consolas" w:eastAsia="Times New Roman" w:hAnsi="Consolas" w:cs="Courier New"/>
          <w:color w:val="24292F"/>
          <w:sz w:val="20"/>
          <w:szCs w:val="20"/>
          <w:bdr w:val="none" w:sz="0" w:space="0" w:color="auto" w:frame="1"/>
          <w:lang w:val="cs-CZ"/>
        </w:rPr>
        <w:t>Dolný</w:t>
      </w:r>
      <w:r w:rsidRPr="006A4C08">
        <w:rPr>
          <w:rFonts w:ascii="Consolas" w:eastAsia="Times New Roman" w:hAnsi="Consolas" w:cs="Courier New"/>
          <w:color w:val="24292F"/>
          <w:sz w:val="20"/>
          <w:szCs w:val="20"/>
          <w:bdr w:val="none" w:sz="0" w:space="0" w:color="auto" w:frame="1"/>
          <w:lang w:val="cs-CZ"/>
        </w:rPr>
        <w:t>"</w:t>
      </w:r>
    </w:p>
    <w:p w14:paraId="6D7DD009" w14:textId="48A00D9F" w:rsidR="006250FE" w:rsidRDefault="006250FE" w:rsidP="006A4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bdr w:val="none" w:sz="0" w:space="0" w:color="auto" w:frame="1"/>
          <w:lang w:val="cs-CZ"/>
        </w:rPr>
      </w:pPr>
      <w:r w:rsidRPr="006A4C08">
        <w:rPr>
          <w:rFonts w:ascii="Consolas" w:eastAsia="Times New Roman" w:hAnsi="Consolas" w:cs="Courier New"/>
          <w:color w:val="24292F"/>
          <w:sz w:val="20"/>
          <w:szCs w:val="20"/>
          <w:bdr w:val="none" w:sz="0" w:space="0" w:color="auto" w:frame="1"/>
          <w:lang w:val="cs-CZ"/>
        </w:rPr>
        <w:t xml:space="preserve">  </w:t>
      </w:r>
      <w:proofErr w:type="spellStart"/>
      <w:r w:rsidRPr="006A4C08">
        <w:rPr>
          <w:rFonts w:ascii="Consolas" w:eastAsia="Times New Roman" w:hAnsi="Consolas" w:cs="Courier New"/>
          <w:color w:val="24292F"/>
          <w:sz w:val="20"/>
          <w:szCs w:val="20"/>
          <w:bdr w:val="none" w:sz="0" w:space="0" w:color="auto" w:frame="1"/>
          <w:lang w:val="cs-CZ"/>
        </w:rPr>
        <w:t>orcid</w:t>
      </w:r>
      <w:proofErr w:type="spellEnd"/>
      <w:r w:rsidRPr="006A4C08">
        <w:rPr>
          <w:rFonts w:ascii="Consolas" w:eastAsia="Times New Roman" w:hAnsi="Consolas" w:cs="Courier New"/>
          <w:color w:val="24292F"/>
          <w:sz w:val="20"/>
          <w:szCs w:val="20"/>
          <w:bdr w:val="none" w:sz="0" w:space="0" w:color="auto" w:frame="1"/>
          <w:lang w:val="cs-CZ"/>
        </w:rPr>
        <w:t>: "</w:t>
      </w:r>
      <w:r>
        <w:rPr>
          <w:rFonts w:ascii="Consolas" w:eastAsia="Times New Roman" w:hAnsi="Consolas" w:cs="Courier New"/>
          <w:color w:val="24292F"/>
          <w:sz w:val="20"/>
          <w:szCs w:val="20"/>
          <w:bdr w:val="none" w:sz="0" w:space="0" w:color="auto" w:frame="1"/>
          <w:lang w:val="cs-CZ"/>
        </w:rPr>
        <w:t>???</w:t>
      </w:r>
      <w:r w:rsidRPr="006A4C08">
        <w:rPr>
          <w:rFonts w:ascii="Consolas" w:eastAsia="Times New Roman" w:hAnsi="Consolas" w:cs="Courier New"/>
          <w:color w:val="24292F"/>
          <w:sz w:val="20"/>
          <w:szCs w:val="20"/>
          <w:bdr w:val="none" w:sz="0" w:space="0" w:color="auto" w:frame="1"/>
          <w:lang w:val="cs-CZ"/>
        </w:rPr>
        <w:t>"</w:t>
      </w:r>
    </w:p>
    <w:p w14:paraId="2C8C15B4" w14:textId="77777777" w:rsidR="006250FE" w:rsidRPr="006A4C08" w:rsidRDefault="006250FE" w:rsidP="006A4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bdr w:val="none" w:sz="0" w:space="0" w:color="auto" w:frame="1"/>
          <w:lang w:val="cs-CZ"/>
        </w:rPr>
      </w:pPr>
    </w:p>
    <w:p w14:paraId="142267BE" w14:textId="1A9229C0" w:rsidR="006A4C08" w:rsidRPr="006A4C08" w:rsidRDefault="006A4C08" w:rsidP="006A4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bdr w:val="none" w:sz="0" w:space="0" w:color="auto" w:frame="1"/>
          <w:lang w:val="cs-CZ"/>
        </w:rPr>
      </w:pPr>
      <w:proofErr w:type="spellStart"/>
      <w:r w:rsidRPr="006A4C08">
        <w:rPr>
          <w:rFonts w:ascii="Consolas" w:eastAsia="Times New Roman" w:hAnsi="Consolas" w:cs="Courier New"/>
          <w:color w:val="24292F"/>
          <w:sz w:val="20"/>
          <w:szCs w:val="20"/>
          <w:bdr w:val="none" w:sz="0" w:space="0" w:color="auto" w:frame="1"/>
          <w:lang w:val="cs-CZ"/>
        </w:rPr>
        <w:t>title</w:t>
      </w:r>
      <w:proofErr w:type="spellEnd"/>
      <w:r w:rsidRPr="006A4C08">
        <w:rPr>
          <w:rFonts w:ascii="Consolas" w:eastAsia="Times New Roman" w:hAnsi="Consolas" w:cs="Courier New"/>
          <w:color w:val="24292F"/>
          <w:sz w:val="20"/>
          <w:szCs w:val="20"/>
          <w:bdr w:val="none" w:sz="0" w:space="0" w:color="auto" w:frame="1"/>
          <w:lang w:val="cs-CZ"/>
        </w:rPr>
        <w:t>: "</w:t>
      </w:r>
      <w:r w:rsidRPr="006A4C08">
        <w:t xml:space="preserve"> </w:t>
      </w:r>
      <w:proofErr w:type="spellStart"/>
      <w:r w:rsidRPr="006A4C08">
        <w:rPr>
          <w:rFonts w:ascii="Consolas" w:eastAsia="Times New Roman" w:hAnsi="Consolas" w:cs="Courier New"/>
          <w:color w:val="24292F"/>
          <w:sz w:val="20"/>
          <w:szCs w:val="20"/>
          <w:bdr w:val="none" w:sz="0" w:space="0" w:color="auto" w:frame="1"/>
          <w:lang w:val="cs-CZ"/>
        </w:rPr>
        <w:t>Calculation</w:t>
      </w:r>
      <w:proofErr w:type="spellEnd"/>
      <w:r w:rsidRPr="006A4C08">
        <w:rPr>
          <w:rFonts w:ascii="Consolas" w:eastAsia="Times New Roman" w:hAnsi="Consolas" w:cs="Courier New"/>
          <w:color w:val="24292F"/>
          <w:sz w:val="20"/>
          <w:szCs w:val="20"/>
          <w:bdr w:val="none" w:sz="0" w:space="0" w:color="auto" w:frame="1"/>
          <w:lang w:val="cs-CZ"/>
        </w:rPr>
        <w:t xml:space="preserve"> </w:t>
      </w:r>
      <w:proofErr w:type="spellStart"/>
      <w:r w:rsidRPr="006A4C08">
        <w:rPr>
          <w:rFonts w:ascii="Consolas" w:eastAsia="Times New Roman" w:hAnsi="Consolas" w:cs="Courier New"/>
          <w:color w:val="24292F"/>
          <w:sz w:val="20"/>
          <w:szCs w:val="20"/>
          <w:bdr w:val="none" w:sz="0" w:space="0" w:color="auto" w:frame="1"/>
          <w:lang w:val="cs-CZ"/>
        </w:rPr>
        <w:t>of</w:t>
      </w:r>
      <w:proofErr w:type="spellEnd"/>
      <w:r w:rsidRPr="006A4C08">
        <w:rPr>
          <w:rFonts w:ascii="Consolas" w:eastAsia="Times New Roman" w:hAnsi="Consolas" w:cs="Courier New"/>
          <w:color w:val="24292F"/>
          <w:sz w:val="20"/>
          <w:szCs w:val="20"/>
          <w:bdr w:val="none" w:sz="0" w:space="0" w:color="auto" w:frame="1"/>
          <w:lang w:val="cs-CZ"/>
        </w:rPr>
        <w:t xml:space="preserve"> </w:t>
      </w:r>
      <w:proofErr w:type="spellStart"/>
      <w:r w:rsidRPr="006A4C08">
        <w:rPr>
          <w:rFonts w:ascii="Consolas" w:eastAsia="Times New Roman" w:hAnsi="Consolas" w:cs="Courier New"/>
          <w:color w:val="24292F"/>
          <w:sz w:val="20"/>
          <w:szCs w:val="20"/>
          <w:bdr w:val="none" w:sz="0" w:space="0" w:color="auto" w:frame="1"/>
          <w:lang w:val="cs-CZ"/>
        </w:rPr>
        <w:t>Dragonfly</w:t>
      </w:r>
      <w:proofErr w:type="spellEnd"/>
      <w:r w:rsidRPr="006A4C08">
        <w:rPr>
          <w:rFonts w:ascii="Consolas" w:eastAsia="Times New Roman" w:hAnsi="Consolas" w:cs="Courier New"/>
          <w:color w:val="24292F"/>
          <w:sz w:val="20"/>
          <w:szCs w:val="20"/>
          <w:bdr w:val="none" w:sz="0" w:space="0" w:color="auto" w:frame="1"/>
          <w:lang w:val="cs-CZ"/>
        </w:rPr>
        <w:t xml:space="preserve"> </w:t>
      </w:r>
      <w:proofErr w:type="spellStart"/>
      <w:r w:rsidRPr="006A4C08">
        <w:rPr>
          <w:rFonts w:ascii="Consolas" w:eastAsia="Times New Roman" w:hAnsi="Consolas" w:cs="Courier New"/>
          <w:color w:val="24292F"/>
          <w:sz w:val="20"/>
          <w:szCs w:val="20"/>
          <w:bdr w:val="none" w:sz="0" w:space="0" w:color="auto" w:frame="1"/>
          <w:lang w:val="cs-CZ"/>
        </w:rPr>
        <w:t>Biotic</w:t>
      </w:r>
      <w:proofErr w:type="spellEnd"/>
      <w:r w:rsidRPr="006A4C08">
        <w:rPr>
          <w:rFonts w:ascii="Consolas" w:eastAsia="Times New Roman" w:hAnsi="Consolas" w:cs="Courier New"/>
          <w:color w:val="24292F"/>
          <w:sz w:val="20"/>
          <w:szCs w:val="20"/>
          <w:bdr w:val="none" w:sz="0" w:space="0" w:color="auto" w:frame="1"/>
          <w:lang w:val="cs-CZ"/>
        </w:rPr>
        <w:t xml:space="preserve"> Index </w:t>
      </w:r>
      <w:proofErr w:type="spellStart"/>
      <w:r w:rsidRPr="006A4C08">
        <w:rPr>
          <w:rFonts w:ascii="Consolas" w:eastAsia="Times New Roman" w:hAnsi="Consolas" w:cs="Courier New"/>
          <w:color w:val="24292F"/>
          <w:sz w:val="20"/>
          <w:szCs w:val="20"/>
          <w:bdr w:val="none" w:sz="0" w:space="0" w:color="auto" w:frame="1"/>
          <w:lang w:val="cs-CZ"/>
        </w:rPr>
        <w:t>for</w:t>
      </w:r>
      <w:proofErr w:type="spellEnd"/>
      <w:r w:rsidRPr="006A4C08">
        <w:rPr>
          <w:rFonts w:ascii="Consolas" w:eastAsia="Times New Roman" w:hAnsi="Consolas" w:cs="Courier New"/>
          <w:color w:val="24292F"/>
          <w:sz w:val="20"/>
          <w:szCs w:val="20"/>
          <w:bdr w:val="none" w:sz="0" w:space="0" w:color="auto" w:frame="1"/>
          <w:lang w:val="cs-CZ"/>
        </w:rPr>
        <w:t xml:space="preserve"> </w:t>
      </w:r>
      <w:proofErr w:type="spellStart"/>
      <w:r w:rsidRPr="006A4C08">
        <w:rPr>
          <w:rFonts w:ascii="Consolas" w:eastAsia="Times New Roman" w:hAnsi="Consolas" w:cs="Courier New"/>
          <w:color w:val="24292F"/>
          <w:sz w:val="20"/>
          <w:szCs w:val="20"/>
          <w:bdr w:val="none" w:sz="0" w:space="0" w:color="auto" w:frame="1"/>
          <w:lang w:val="cs-CZ"/>
        </w:rPr>
        <w:t>Odonata</w:t>
      </w:r>
      <w:proofErr w:type="spellEnd"/>
      <w:r w:rsidRPr="006A4C08">
        <w:rPr>
          <w:rFonts w:ascii="Consolas" w:eastAsia="Times New Roman" w:hAnsi="Consolas" w:cs="Courier New"/>
          <w:color w:val="24292F"/>
          <w:sz w:val="20"/>
          <w:szCs w:val="20"/>
          <w:bdr w:val="none" w:sz="0" w:space="0" w:color="auto" w:frame="1"/>
          <w:lang w:val="cs-CZ"/>
        </w:rPr>
        <w:t xml:space="preserve"> </w:t>
      </w:r>
      <w:proofErr w:type="spellStart"/>
      <w:r w:rsidRPr="006A4C08">
        <w:rPr>
          <w:rFonts w:ascii="Consolas" w:eastAsia="Times New Roman" w:hAnsi="Consolas" w:cs="Courier New"/>
          <w:color w:val="24292F"/>
          <w:sz w:val="20"/>
          <w:szCs w:val="20"/>
          <w:bdr w:val="none" w:sz="0" w:space="0" w:color="auto" w:frame="1"/>
          <w:lang w:val="cs-CZ"/>
        </w:rPr>
        <w:t>communities</w:t>
      </w:r>
      <w:proofErr w:type="spellEnd"/>
      <w:r w:rsidRPr="006A4C08">
        <w:rPr>
          <w:rFonts w:ascii="Consolas" w:eastAsia="Times New Roman" w:hAnsi="Consolas" w:cs="Courier New"/>
          <w:color w:val="24292F"/>
          <w:sz w:val="20"/>
          <w:szCs w:val="20"/>
          <w:bdr w:val="none" w:sz="0" w:space="0" w:color="auto" w:frame="1"/>
          <w:lang w:val="cs-CZ"/>
        </w:rPr>
        <w:t>"</w:t>
      </w:r>
    </w:p>
    <w:p w14:paraId="06F2A4C4" w14:textId="5C9D14D4" w:rsidR="006A4C08" w:rsidRPr="006A4C08" w:rsidRDefault="006A4C08" w:rsidP="006A4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bdr w:val="none" w:sz="0" w:space="0" w:color="auto" w:frame="1"/>
          <w:lang w:val="cs-CZ"/>
        </w:rPr>
      </w:pPr>
      <w:proofErr w:type="spellStart"/>
      <w:r w:rsidRPr="006A4C08">
        <w:rPr>
          <w:rFonts w:ascii="Consolas" w:eastAsia="Times New Roman" w:hAnsi="Consolas" w:cs="Courier New"/>
          <w:color w:val="24292F"/>
          <w:sz w:val="20"/>
          <w:szCs w:val="20"/>
          <w:bdr w:val="none" w:sz="0" w:space="0" w:color="auto" w:frame="1"/>
          <w:lang w:val="cs-CZ"/>
        </w:rPr>
        <w:t>version</w:t>
      </w:r>
      <w:proofErr w:type="spellEnd"/>
      <w:r w:rsidRPr="006A4C08">
        <w:rPr>
          <w:rFonts w:ascii="Consolas" w:eastAsia="Times New Roman" w:hAnsi="Consolas" w:cs="Courier New"/>
          <w:color w:val="24292F"/>
          <w:sz w:val="20"/>
          <w:szCs w:val="20"/>
          <w:bdr w:val="none" w:sz="0" w:space="0" w:color="auto" w:frame="1"/>
          <w:lang w:val="cs-CZ"/>
        </w:rPr>
        <w:t xml:space="preserve">: </w:t>
      </w:r>
      <w:r>
        <w:rPr>
          <w:rFonts w:ascii="Consolas" w:eastAsia="Times New Roman" w:hAnsi="Consolas" w:cs="Courier New"/>
          <w:color w:val="24292F"/>
          <w:sz w:val="20"/>
          <w:szCs w:val="20"/>
          <w:bdr w:val="none" w:sz="0" w:space="0" w:color="auto" w:frame="1"/>
          <w:lang w:val="cs-CZ"/>
        </w:rPr>
        <w:t>1.0</w:t>
      </w:r>
    </w:p>
    <w:p w14:paraId="2B563706" w14:textId="20B97586" w:rsidR="006A4C08" w:rsidRPr="006A4C08" w:rsidRDefault="006A4C08" w:rsidP="006A4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bdr w:val="none" w:sz="0" w:space="0" w:color="auto" w:frame="1"/>
          <w:lang w:val="cs-CZ"/>
        </w:rPr>
      </w:pPr>
      <w:proofErr w:type="spellStart"/>
      <w:r w:rsidRPr="006A4C08">
        <w:rPr>
          <w:rFonts w:ascii="Consolas" w:eastAsia="Times New Roman" w:hAnsi="Consolas" w:cs="Courier New"/>
          <w:color w:val="24292F"/>
          <w:sz w:val="20"/>
          <w:szCs w:val="20"/>
          <w:bdr w:val="none" w:sz="0" w:space="0" w:color="auto" w:frame="1"/>
          <w:lang w:val="cs-CZ"/>
        </w:rPr>
        <w:t>date-released</w:t>
      </w:r>
      <w:proofErr w:type="spellEnd"/>
      <w:r w:rsidRPr="006A4C08">
        <w:rPr>
          <w:rFonts w:ascii="Consolas" w:eastAsia="Times New Roman" w:hAnsi="Consolas" w:cs="Courier New"/>
          <w:color w:val="24292F"/>
          <w:sz w:val="20"/>
          <w:szCs w:val="20"/>
          <w:bdr w:val="none" w:sz="0" w:space="0" w:color="auto" w:frame="1"/>
          <w:lang w:val="cs-CZ"/>
        </w:rPr>
        <w:t>:</w:t>
      </w:r>
      <w:r w:rsidR="006250FE">
        <w:rPr>
          <w:rFonts w:ascii="Consolas" w:eastAsia="Times New Roman" w:hAnsi="Consolas" w:cs="Courier New"/>
          <w:color w:val="24292F"/>
          <w:sz w:val="20"/>
          <w:szCs w:val="20"/>
          <w:bdr w:val="none" w:sz="0" w:space="0" w:color="auto" w:frame="1"/>
          <w:lang w:val="cs-CZ"/>
        </w:rPr>
        <w:t xml:space="preserve"> </w:t>
      </w:r>
      <w:r w:rsidR="006250FE" w:rsidRPr="006250FE">
        <w:rPr>
          <w:rFonts w:ascii="Consolas" w:eastAsia="Times New Roman" w:hAnsi="Consolas" w:cs="Courier New"/>
          <w:color w:val="24292F"/>
          <w:sz w:val="20"/>
          <w:szCs w:val="20"/>
          <w:bdr w:val="none" w:sz="0" w:space="0" w:color="auto" w:frame="1"/>
          <w:lang w:val="cs-CZ"/>
        </w:rPr>
        <w:t>2022-09-30</w:t>
      </w:r>
    </w:p>
    <w:p w14:paraId="2589A4FE" w14:textId="14C9F731" w:rsidR="006A4C08" w:rsidRPr="006A4C08" w:rsidRDefault="006A4C08" w:rsidP="006A4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bdr w:val="none" w:sz="0" w:space="0" w:color="auto" w:frame="1"/>
          <w:lang w:val="cs-CZ"/>
        </w:rPr>
      </w:pPr>
      <w:r w:rsidRPr="006A4C08">
        <w:rPr>
          <w:rFonts w:ascii="Consolas" w:eastAsia="Times New Roman" w:hAnsi="Consolas" w:cs="Courier New"/>
          <w:color w:val="24292F"/>
          <w:sz w:val="20"/>
          <w:szCs w:val="20"/>
          <w:bdr w:val="none" w:sz="0" w:space="0" w:color="auto" w:frame="1"/>
          <w:lang w:val="cs-CZ"/>
        </w:rPr>
        <w:t>url: "</w:t>
      </w:r>
      <w:hyperlink r:id="rId16" w:history="1">
        <w:r w:rsidR="006250FE" w:rsidRPr="006250FE">
          <w:rPr>
            <w:rFonts w:ascii="Consolas" w:eastAsia="Times New Roman" w:hAnsi="Consolas" w:cs="Courier New"/>
            <w:color w:val="24292F"/>
            <w:sz w:val="20"/>
            <w:szCs w:val="20"/>
            <w:bdr w:val="none" w:sz="0" w:space="0" w:color="auto" w:frame="1"/>
            <w:lang w:val="cs-CZ"/>
          </w:rPr>
          <w:t>https://github.com/VeronikaPrielozna/dragDBI</w:t>
        </w:r>
      </w:hyperlink>
      <w:r w:rsidR="006250FE">
        <w:rPr>
          <w:rFonts w:ascii="Consolas" w:eastAsia="Times New Roman" w:hAnsi="Consolas" w:cs="Courier New"/>
          <w:color w:val="24292F"/>
          <w:sz w:val="20"/>
          <w:szCs w:val="20"/>
          <w:bdr w:val="none" w:sz="0" w:space="0" w:color="auto" w:frame="1"/>
          <w:lang w:val="cs-CZ"/>
        </w:rPr>
        <w:t>"</w:t>
      </w:r>
    </w:p>
    <w:p w14:paraId="36EBA317" w14:textId="77777777" w:rsidR="006A4C08" w:rsidRDefault="006A4C08">
      <w:pPr>
        <w:rPr>
          <w:lang w:val="en-GB"/>
        </w:rPr>
      </w:pPr>
    </w:p>
    <w:p w14:paraId="18DD1505" w14:textId="77777777" w:rsidR="006A4C08" w:rsidRPr="005627DE" w:rsidRDefault="006A4C08">
      <w:pPr>
        <w:rPr>
          <w:lang w:val="en-GB"/>
        </w:rPr>
      </w:pPr>
    </w:p>
    <w:sectPr w:rsidR="006A4C08" w:rsidRPr="005627DE">
      <w:pgSz w:w="11909" w:h="16834"/>
      <w:pgMar w:top="1440" w:right="1440" w:bottom="1440" w:left="1440" w:header="720" w:footer="720"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Pyszko Petr [2]" w:date="2022-11-03T16:35:00Z" w:initials="PP">
    <w:p w14:paraId="07BEBCE9" w14:textId="0237B286" w:rsidR="00962E63" w:rsidRDefault="00962E63">
      <w:pPr>
        <w:pStyle w:val="Textkomente"/>
      </w:pPr>
      <w:r>
        <w:rPr>
          <w:rStyle w:val="Odkaznakoment"/>
        </w:rPr>
        <w:annotationRef/>
      </w:r>
      <w:r>
        <w:t xml:space="preserve">Tady máme ale de facto tři funkce – jedna je pro načtení dat, druhá pro načtení uživatelských DBI a třetí je pro </w:t>
      </w:r>
      <w:proofErr w:type="spellStart"/>
      <w:r>
        <w:t>check</w:t>
      </w:r>
      <w:proofErr w:type="spellEnd"/>
      <w:r>
        <w:t xml:space="preserve"> dat nahraných první funkcí vůči DBI </w:t>
      </w:r>
      <w:proofErr w:type="spellStart"/>
      <w:r>
        <w:t>checklistům</w:t>
      </w:r>
      <w:proofErr w:type="spellEnd"/>
      <w:r>
        <w:t xml:space="preserve"> (doplnění DBI a oprava názvů </w:t>
      </w:r>
      <w:proofErr w:type="gramStart"/>
      <w:r>
        <w:t>druhů)...</w:t>
      </w:r>
      <w:proofErr w:type="gramEnd"/>
    </w:p>
  </w:comment>
  <w:comment w:id="26" w:author="Pyszko Petr [3]" w:date="2022-11-03T16:39:00Z" w:initials="PP">
    <w:p w14:paraId="5F8427ED" w14:textId="7594F00E" w:rsidR="00962E63" w:rsidRDefault="00962E63">
      <w:pPr>
        <w:pStyle w:val="Textkomente"/>
      </w:pPr>
      <w:r>
        <w:rPr>
          <w:rStyle w:val="Odkaznakoment"/>
        </w:rPr>
        <w:annotationRef/>
      </w:r>
      <w:r>
        <w:t xml:space="preserve">Tady mi nesedí popisy: </w:t>
      </w:r>
      <w:proofErr w:type="spellStart"/>
      <w:r>
        <w:t>LoadDBI</w:t>
      </w:r>
      <w:proofErr w:type="spellEnd"/>
      <w:r>
        <w:t xml:space="preserve"> ok, tam si nahraje svoje DBI hodnoty. </w:t>
      </w:r>
      <w:proofErr w:type="spellStart"/>
      <w:r>
        <w:t>LoadData</w:t>
      </w:r>
      <w:proofErr w:type="spellEnd"/>
      <w:r>
        <w:t xml:space="preserve"> ale nahraje jenom tabulku dat, a pak je tam </w:t>
      </w:r>
      <w:proofErr w:type="spellStart"/>
      <w:r>
        <w:t>UniteData</w:t>
      </w:r>
      <w:proofErr w:type="spellEnd"/>
      <w:r>
        <w:t xml:space="preserve">, která dělá to, co máš tady popsané pro </w:t>
      </w:r>
      <w:proofErr w:type="spellStart"/>
      <w:r>
        <w:t>LoadData</w:t>
      </w:r>
      <w:proofErr w:type="spellEnd"/>
    </w:p>
  </w:comment>
  <w:comment w:id="29" w:author="Pyszko Petr" w:date="2022-10-31T00:18:00Z" w:initials="PP">
    <w:p w14:paraId="69292A2D" w14:textId="6E670FEC" w:rsidR="00962E63" w:rsidRDefault="00962E63">
      <w:pPr>
        <w:pStyle w:val="Textkomente"/>
      </w:pPr>
      <w:r>
        <w:rPr>
          <w:rStyle w:val="Odkaznakoment"/>
        </w:rPr>
        <w:annotationRef/>
      </w:r>
      <w:r>
        <w:t xml:space="preserve">Je to fakt tahle publikace? Bude vědět Aleš, možná Hanka... </w:t>
      </w:r>
    </w:p>
  </w:comment>
  <w:comment w:id="30" w:author="Pyszko Petr [4]" w:date="2022-11-03T16:42:00Z" w:initials="PP">
    <w:p w14:paraId="6DCA525A" w14:textId="46876BFD" w:rsidR="00962E63" w:rsidRDefault="00962E63">
      <w:pPr>
        <w:pStyle w:val="Textkomente"/>
      </w:pPr>
      <w:r>
        <w:rPr>
          <w:rStyle w:val="Odkaznakoment"/>
        </w:rPr>
        <w:annotationRef/>
      </w:r>
      <w:r>
        <w:t xml:space="preserve">Pro Hanku: Verča si iniciativně sehnala citaci článku od Aleše 2012, ale je to podle mě jiný </w:t>
      </w:r>
      <w:proofErr w:type="spellStart"/>
      <w:r>
        <w:t>paper</w:t>
      </w:r>
      <w:proofErr w:type="spellEnd"/>
      <w:r>
        <w:t xml:space="preserve">, který je tu třeba citovat. Budeš ho vědět? </w:t>
      </w:r>
    </w:p>
  </w:comment>
  <w:comment w:id="32" w:author="Pyszko Petr [5]" w:date="2022-11-03T16:43:00Z" w:initials="PP">
    <w:p w14:paraId="5446A778" w14:textId="6B8CCF2D" w:rsidR="00962E63" w:rsidRDefault="00962E63">
      <w:pPr>
        <w:pStyle w:val="Textkomente"/>
      </w:pPr>
      <w:r>
        <w:rPr>
          <w:rStyle w:val="Odkaznakoment"/>
        </w:rPr>
        <w:annotationRef/>
      </w:r>
      <w:r>
        <w:t>Bude se měnit, Evka asi nepřepsala všechny druhy, rozsah změny momentálně nevíme.</w:t>
      </w:r>
    </w:p>
  </w:comment>
  <w:comment w:id="34" w:author="Pyszko Petr [6]" w:date="2022-11-03T16:44:00Z" w:initials="PP">
    <w:p w14:paraId="75501B7C" w14:textId="260180D2" w:rsidR="00962E63" w:rsidRDefault="00962E63">
      <w:pPr>
        <w:pStyle w:val="Textkomente"/>
      </w:pPr>
      <w:r>
        <w:rPr>
          <w:rStyle w:val="Odkaznakoment"/>
        </w:rPr>
        <w:annotationRef/>
      </w:r>
      <w:r>
        <w:t xml:space="preserve">Nevím přesně, co si představit. Navíc v R se TRUE/FALSE píšou velkými písmeny, nedat i tady TRUE? </w:t>
      </w:r>
    </w:p>
  </w:comment>
  <w:comment w:id="36" w:author="Pyszko Petr [7]" w:date="2022-11-03T16:47:00Z" w:initials="PP">
    <w:p w14:paraId="22B7C026" w14:textId="7AFF0A82" w:rsidR="00962E63" w:rsidRDefault="00962E63">
      <w:pPr>
        <w:pStyle w:val="Textkomente"/>
      </w:pPr>
      <w:r>
        <w:rPr>
          <w:rStyle w:val="Odkaznakoment"/>
        </w:rPr>
        <w:annotationRef/>
      </w:r>
      <w:r>
        <w:t>Zde jsem narazil na malý problém. Co když bude chtít uživatel mít jen jednu komunitu – jeden sloupec? Mě to při jednom sloupci vyhodilo chybu, musel jsem mít sloupců se společenstvy dva a více... dá se to ještě doladit? Pokud ne, je potřeba to tu napsat (ale bylo by to divné)</w:t>
      </w:r>
    </w:p>
  </w:comment>
  <w:comment w:id="38" w:author="Pyszko Petr [8]" w:date="2022-11-03T16:48:00Z" w:initials="PP">
    <w:p w14:paraId="25432081" w14:textId="053744E5" w:rsidR="00962E63" w:rsidRDefault="00962E63">
      <w:pPr>
        <w:pStyle w:val="Textkomente"/>
      </w:pPr>
      <w:r>
        <w:rPr>
          <w:rStyle w:val="Odkaznakoment"/>
        </w:rPr>
        <w:annotationRef/>
      </w:r>
      <w:r>
        <w:t>Nevím, jestli je „unifikace“ to správné slovo, které hledáme, já bych to vyjádřil možná jako Anotace? Nechme to zatím otevřené – podle toho co na to řekne Hanka, tak se případně jenom upraví všude toto slůvko</w:t>
      </w:r>
    </w:p>
  </w:comment>
  <w:comment w:id="39" w:author="Pyszko Petr [9]" w:date="2022-11-03T16:49:00Z" w:initials="PP">
    <w:p w14:paraId="345AC448" w14:textId="32A991BD" w:rsidR="00962E63" w:rsidRDefault="00962E63">
      <w:pPr>
        <w:pStyle w:val="Textkomente"/>
      </w:pPr>
      <w:r>
        <w:rPr>
          <w:rStyle w:val="Odkaznakoment"/>
        </w:rPr>
        <w:annotationRef/>
      </w:r>
      <w:r>
        <w:t xml:space="preserve">Nebo </w:t>
      </w:r>
      <w:proofErr w:type="spellStart"/>
      <w:r>
        <w:t>assignment</w:t>
      </w:r>
      <w:proofErr w:type="spellEnd"/>
      <w:r>
        <w:t>, taky dobré slůvko</w:t>
      </w:r>
    </w:p>
  </w:comment>
  <w:comment w:id="48" w:author="Pyszko Petr [10]" w:date="2022-11-03T16:58:00Z" w:initials="PP">
    <w:p w14:paraId="1E94D61E" w14:textId="146C51B8" w:rsidR="00962E63" w:rsidRDefault="00962E63">
      <w:pPr>
        <w:pStyle w:val="Textkomente"/>
      </w:pPr>
      <w:r>
        <w:rPr>
          <w:rStyle w:val="Odkaznakoment"/>
        </w:rPr>
        <w:annotationRef/>
      </w:r>
      <w:r>
        <w:t xml:space="preserve">Ten příklad bude nutné rozepsat tak, aby jej mohlo provést i jelito, které si najde čistě tuto funkci (a že zrovna pro tuto funkci jich bude snad nejvíce). Tj. Jak si vyvolají </w:t>
      </w:r>
      <w:proofErr w:type="spellStart"/>
      <w:r>
        <w:t>Stormwaters</w:t>
      </w:r>
      <w:proofErr w:type="spellEnd"/>
      <w:r>
        <w:t xml:space="preserve"> data, jak je anotují DBI </w:t>
      </w:r>
      <w:proofErr w:type="spellStart"/>
      <w:r>
        <w:t>hodnotama</w:t>
      </w:r>
      <w:proofErr w:type="spellEnd"/>
      <w:r>
        <w:t xml:space="preserve">, jak tuto vytvořenou tabulku můžou dále zpracovat zmíněnou funkcí... </w:t>
      </w:r>
    </w:p>
  </w:comment>
  <w:comment w:id="50" w:author="Pyszko Petr [11]" w:date="2022-11-03T17:03:00Z" w:initials="PP">
    <w:p w14:paraId="430E6B0E" w14:textId="2F64D744" w:rsidR="00962E63" w:rsidRDefault="00962E63">
      <w:pPr>
        <w:pStyle w:val="Textkomente"/>
      </w:pPr>
      <w:r>
        <w:rPr>
          <w:rStyle w:val="Odkaznakoment"/>
        </w:rPr>
        <w:annotationRef/>
      </w:r>
      <w:r>
        <w:t xml:space="preserve">Zde je třeba asi napsat defaultní nastavení argumentu – nebo ne? </w:t>
      </w:r>
      <w:proofErr w:type="gramStart"/>
      <w:r>
        <w:t>Nevím</w:t>
      </w:r>
      <w:proofErr w:type="gramEnd"/>
      <w:r>
        <w:t xml:space="preserve"> co je standard, ale myslel jsem si, že buď type = NULL (ale ono to má určitě svoje podmínky, kdy se to tak napsat může), nebo možná jednodušeji type = „</w:t>
      </w:r>
      <w:proofErr w:type="spellStart"/>
      <w:r>
        <w:t>mean</w:t>
      </w:r>
      <w:proofErr w:type="spellEnd"/>
      <w:r>
        <w:t xml:space="preserve">“ s tím, že se popíše, že defaultně to počítá </w:t>
      </w:r>
      <w:proofErr w:type="spellStart"/>
      <w:r>
        <w:t>mean</w:t>
      </w:r>
      <w:proofErr w:type="spellEnd"/>
      <w:r>
        <w:t xml:space="preserve">, ale uživatel si může nastavit, že chce sum, což? </w:t>
      </w:r>
    </w:p>
  </w:comment>
  <w:comment w:id="51" w:author="Pyszko Petr [12]" w:date="2022-11-03T17:00:00Z" w:initials="PP">
    <w:p w14:paraId="7CE94D21" w14:textId="77777777" w:rsidR="00962E63" w:rsidRDefault="00962E63">
      <w:pPr>
        <w:pStyle w:val="Textkomente"/>
      </w:pPr>
      <w:r>
        <w:rPr>
          <w:rStyle w:val="Odkaznakoment"/>
        </w:rPr>
        <w:annotationRef/>
      </w:r>
      <w:r>
        <w:t xml:space="preserve">Proč tady ta logická je, a třeba u </w:t>
      </w:r>
      <w:proofErr w:type="spellStart"/>
      <w:r>
        <w:t>CalculateDBI</w:t>
      </w:r>
      <w:proofErr w:type="spellEnd"/>
      <w:r>
        <w:t xml:space="preserve"> není? Snažil bych se ty funkce a jejich popisy co nejvíce ujednotit – čím </w:t>
      </w:r>
      <w:proofErr w:type="spellStart"/>
      <w:r>
        <w:t>repetitivněji</w:t>
      </w:r>
      <w:proofErr w:type="spellEnd"/>
      <w:r>
        <w:t xml:space="preserve"> to bude vypadat, tím lépe.</w:t>
      </w:r>
    </w:p>
    <w:p w14:paraId="6037D534" w14:textId="77777777" w:rsidR="00962E63" w:rsidRDefault="00962E63">
      <w:pPr>
        <w:pStyle w:val="Textkomente"/>
      </w:pPr>
    </w:p>
    <w:p w14:paraId="1A87B139" w14:textId="372EAD70" w:rsidR="00962E63" w:rsidRDefault="00962E63">
      <w:pPr>
        <w:pStyle w:val="Textkomente"/>
      </w:pPr>
      <w:r>
        <w:t xml:space="preserve">Takže buď přidat UD argument i výše, </w:t>
      </w:r>
      <w:proofErr w:type="gramStart"/>
      <w:r>
        <w:t>a nebo</w:t>
      </w:r>
      <w:proofErr w:type="gramEnd"/>
      <w:r>
        <w:t xml:space="preserve"> když není potřeba, tak i tady se zkusit obejít bez něj? Jestli to půjde, jestli je to z nějakého důvodu velmi pracné (může být, že to nevidím) tak se do toho nepouštěj. </w:t>
      </w:r>
    </w:p>
  </w:comment>
  <w:comment w:id="52" w:author="Pyszko Petr [13]" w:date="2022-11-03T17:05:00Z" w:initials="PP">
    <w:p w14:paraId="51EF15BC" w14:textId="77777777" w:rsidR="00962E63" w:rsidRDefault="00962E63">
      <w:pPr>
        <w:pStyle w:val="Textkomente"/>
      </w:pPr>
      <w:r>
        <w:rPr>
          <w:rStyle w:val="Odkaznakoment"/>
        </w:rPr>
        <w:annotationRef/>
      </w:r>
      <w:r>
        <w:t xml:space="preserve">Tomu nerozumím a zajímá mě to! Ale možná tu máš jenom překlep a pak už mi je to jasnější... Má tam být to not? </w:t>
      </w:r>
    </w:p>
    <w:p w14:paraId="42E902E5" w14:textId="7F8785B7" w:rsidR="00962E63" w:rsidRDefault="00962E63">
      <w:pPr>
        <w:pStyle w:val="Textkomente"/>
      </w:pPr>
      <w:r>
        <w:t xml:space="preserve">Zvážil bych to ale napsat jako poznámku. Tedy, že přes argument data se načítá </w:t>
      </w:r>
      <w:proofErr w:type="spellStart"/>
      <w:r>
        <w:t>userův</w:t>
      </w:r>
      <w:proofErr w:type="spellEnd"/>
      <w:r>
        <w:t xml:space="preserve"> </w:t>
      </w:r>
      <w:proofErr w:type="spellStart"/>
      <w:r>
        <w:t>checklist</w:t>
      </w:r>
      <w:proofErr w:type="spellEnd"/>
      <w:r>
        <w:t xml:space="preserve">. Tečka... a někde do poznámky pod to, „hele lidi, a kdyby někdo chtěl místo trapného DBI počítat s jednotlivými </w:t>
      </w:r>
      <w:proofErr w:type="spellStart"/>
      <w:r>
        <w:t>podindexy</w:t>
      </w:r>
      <w:proofErr w:type="spellEnd"/>
      <w:r>
        <w:t>, tak si to přes funkci načíst uživatelské DBI můžete takhle nahrát – no jenže tahle poznámka by se zase více hodila k té příslušné funkci, která načítá ta uživatelská DBI...</w:t>
      </w:r>
    </w:p>
  </w:comment>
  <w:comment w:id="56" w:author="Pyszko Petr [14]" w:date="2022-11-03T17:08:00Z" w:initials="PP">
    <w:p w14:paraId="63DB2448" w14:textId="3C433BDC" w:rsidR="00962E63" w:rsidRDefault="00962E63">
      <w:pPr>
        <w:pStyle w:val="Textkomente"/>
      </w:pPr>
      <w:r>
        <w:rPr>
          <w:rStyle w:val="Odkaznakoment"/>
        </w:rPr>
        <w:annotationRef/>
      </w:r>
      <w:r>
        <w:t>Platí totéž, co výše.</w:t>
      </w:r>
    </w:p>
  </w:comment>
  <w:comment w:id="60" w:author="Pyszko Petr [15]" w:date="2022-11-03T17:12:00Z" w:initials="PP">
    <w:p w14:paraId="6D469916" w14:textId="1E5D75C0" w:rsidR="00962E63" w:rsidRDefault="00962E63">
      <w:pPr>
        <w:pStyle w:val="Textkomente"/>
      </w:pPr>
      <w:r>
        <w:rPr>
          <w:rStyle w:val="Odkaznakoment"/>
        </w:rPr>
        <w:annotationRef/>
      </w:r>
      <w:r>
        <w:t xml:space="preserve">Tady bych </w:t>
      </w:r>
      <w:proofErr w:type="gramStart"/>
      <w:r>
        <w:t>zvážil</w:t>
      </w:r>
      <w:proofErr w:type="gramEnd"/>
      <w:r>
        <w:t xml:space="preserve"> jestli neuvést místo prostého „</w:t>
      </w:r>
      <w:proofErr w:type="spellStart"/>
      <w:r>
        <w:t>for</w:t>
      </w:r>
      <w:proofErr w:type="spellEnd"/>
      <w:r>
        <w:t xml:space="preserve"> </w:t>
      </w:r>
      <w:proofErr w:type="spellStart"/>
      <w:r>
        <w:t>comparison</w:t>
      </w:r>
      <w:proofErr w:type="spellEnd"/>
      <w:r>
        <w:t>“ že jsou spíš využívány k sestavování náhodných společenstev, která jsou pak použita pro srovnání</w:t>
      </w:r>
    </w:p>
  </w:comment>
  <w:comment w:id="61" w:author="Pyszko Petr [16]" w:date="2022-11-03T17:13:00Z" w:initials="PP">
    <w:p w14:paraId="45201ABF" w14:textId="543DBEF5" w:rsidR="00962E63" w:rsidRDefault="00962E63">
      <w:pPr>
        <w:pStyle w:val="Textkomente"/>
      </w:pPr>
      <w:r>
        <w:rPr>
          <w:rStyle w:val="Odkaznakoment"/>
        </w:rPr>
        <w:annotationRef/>
      </w:r>
      <w:r>
        <w:t xml:space="preserve">Pokud je </w:t>
      </w:r>
      <w:proofErr w:type="spellStart"/>
      <w:r>
        <w:t>uzus</w:t>
      </w:r>
      <w:proofErr w:type="spellEnd"/>
      <w:r>
        <w:t xml:space="preserve">, že v popisu balíků se tam ty otazníky nedávají, dej tu nějaký </w:t>
      </w:r>
      <w:proofErr w:type="spellStart"/>
      <w:r>
        <w:t>koment</w:t>
      </w:r>
      <w:proofErr w:type="spellEnd"/>
      <w:r>
        <w:t xml:space="preserve">, ať ti to pak neopravuje i Hanka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comment>
  <w:comment w:id="64" w:author="Pyszko Petr [17]" w:date="2022-11-03T17:14:00Z" w:initials="PP">
    <w:p w14:paraId="5FD39B43" w14:textId="657C016B" w:rsidR="00962E63" w:rsidRDefault="00962E63">
      <w:pPr>
        <w:pStyle w:val="Textkomente"/>
      </w:pPr>
      <w:r>
        <w:rPr>
          <w:rStyle w:val="Odkaznakoment"/>
        </w:rPr>
        <w:annotationRef/>
      </w:r>
      <w:r>
        <w:t>A zase platí, že bych uživatele provedl celým procesem</w:t>
      </w:r>
    </w:p>
  </w:comment>
  <w:comment w:id="66" w:author="Pyszko Petr [18]" w:date="2022-11-03T17:16:00Z" w:initials="PP">
    <w:p w14:paraId="282BC0C3" w14:textId="3A5B257D" w:rsidR="00476645" w:rsidRDefault="00476645">
      <w:pPr>
        <w:pStyle w:val="Textkomente"/>
      </w:pPr>
      <w:r>
        <w:rPr>
          <w:rStyle w:val="Odkaznakoment"/>
        </w:rPr>
        <w:annotationRef/>
      </w:r>
      <w:r>
        <w:t xml:space="preserve">Tenhle argument je ale užitečný i v ostatních funkcích? Není to tak? </w:t>
      </w:r>
    </w:p>
  </w:comment>
  <w:comment w:id="69" w:author="Pyszko Petr [19]" w:date="2022-11-03T17:17:00Z" w:initials="PP">
    <w:p w14:paraId="38E09167" w14:textId="6E3909DD" w:rsidR="00476645" w:rsidRDefault="00476645">
      <w:pPr>
        <w:pStyle w:val="Textkomente"/>
      </w:pPr>
      <w:r>
        <w:rPr>
          <w:rStyle w:val="Odkaznakoment"/>
        </w:rPr>
        <w:annotationRef/>
      </w:r>
      <w:r>
        <w:t xml:space="preserve">A i tady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70" w:author="Pyszko Petr [20]" w:date="2022-11-03T17:20:00Z" w:initials="PP">
    <w:p w14:paraId="601FD5D0" w14:textId="1F79C89E" w:rsidR="00476645" w:rsidRDefault="00476645">
      <w:pPr>
        <w:pStyle w:val="Textkomente"/>
      </w:pPr>
      <w:r>
        <w:rPr>
          <w:rStyle w:val="Odkaznakoment"/>
        </w:rPr>
        <w:annotationRef/>
      </w:r>
      <w:r>
        <w:t>Změní se, pokud se změní nahoře</w:t>
      </w:r>
    </w:p>
  </w:comment>
  <w:comment w:id="71" w:author="Veronika Prieložná" w:date="2022-11-02T09:18:00Z" w:initials="VP">
    <w:p w14:paraId="283BC0C5" w14:textId="77777777" w:rsidR="00962E63" w:rsidRDefault="00962E63" w:rsidP="00962E63">
      <w:pPr>
        <w:pStyle w:val="Textkomente"/>
      </w:pPr>
      <w:r>
        <w:rPr>
          <w:rStyle w:val="Odkaznakoment"/>
        </w:rPr>
        <w:annotationRef/>
      </w:r>
      <w:r>
        <w:rPr>
          <w:lang w:val="cs-CZ"/>
        </w:rPr>
        <w:t>Po kontrole horní části se zde vloží Example.</w:t>
      </w:r>
    </w:p>
  </w:comment>
  <w:comment w:id="72" w:author="Pyszko Petr [21]" w:date="2022-11-03T17:22:00Z" w:initials="PP">
    <w:p w14:paraId="1E1226FF" w14:textId="086E588E" w:rsidR="00476645" w:rsidRDefault="00476645">
      <w:pPr>
        <w:pStyle w:val="Textkomente"/>
      </w:pPr>
      <w:r>
        <w:rPr>
          <w:rStyle w:val="Odkaznakoment"/>
        </w:rPr>
        <w:annotationRef/>
      </w:r>
      <w:r>
        <w:t xml:space="preserve">Nahoře to máš bez zavináče – což byl asi záměr, pokud jo, tak možná to chceš bez zavináče i tady... </w:t>
      </w:r>
      <w:bookmarkStart w:id="73" w:name="_GoBack"/>
      <w:bookmarkEnd w:id="73"/>
    </w:p>
  </w:comment>
  <w:comment w:id="74" w:author="Veronika Prieložná" w:date="2022-11-02T09:31:00Z" w:initials="VP">
    <w:p w14:paraId="3C610D29" w14:textId="77777777" w:rsidR="00962E63" w:rsidRDefault="00962E63">
      <w:pPr>
        <w:pStyle w:val="Textkomente"/>
      </w:pPr>
      <w:r>
        <w:rPr>
          <w:rStyle w:val="Odkaznakoment"/>
        </w:rPr>
        <w:annotationRef/>
      </w:r>
      <w:proofErr w:type="spellStart"/>
      <w:r>
        <w:rPr>
          <w:b/>
          <w:bCs/>
          <w:lang w:val="en-GB"/>
        </w:rPr>
        <w:t>Citace</w:t>
      </w:r>
      <w:proofErr w:type="spellEnd"/>
      <w:r>
        <w:rPr>
          <w:b/>
          <w:bCs/>
          <w:lang w:val="en-GB"/>
        </w:rPr>
        <w:t xml:space="preserve"> a </w:t>
      </w:r>
      <w:proofErr w:type="spellStart"/>
      <w:r>
        <w:rPr>
          <w:b/>
          <w:bCs/>
          <w:lang w:val="en-GB"/>
        </w:rPr>
        <w:t>odkaz</w:t>
      </w:r>
      <w:proofErr w:type="spellEnd"/>
      <w:r>
        <w:rPr>
          <w:b/>
          <w:bCs/>
          <w:lang w:val="en-GB"/>
        </w:rPr>
        <w:t xml:space="preserve"> </w:t>
      </w:r>
      <w:proofErr w:type="spellStart"/>
      <w:r>
        <w:rPr>
          <w:b/>
          <w:bCs/>
          <w:lang w:val="en-GB"/>
        </w:rPr>
        <w:t>na</w:t>
      </w:r>
      <w:proofErr w:type="spellEnd"/>
      <w:r>
        <w:rPr>
          <w:b/>
          <w:bCs/>
          <w:lang w:val="en-GB"/>
        </w:rPr>
        <w:t xml:space="preserve"> článek + citace package</w:t>
      </w:r>
    </w:p>
    <w:p w14:paraId="1A45E526" w14:textId="77777777" w:rsidR="00962E63" w:rsidRDefault="00962E63" w:rsidP="00962E63">
      <w:pPr>
        <w:pStyle w:val="Textkomente"/>
      </w:pPr>
      <w:r>
        <w:rPr>
          <w:b/>
          <w:bCs/>
          <w:lang w:val="en-GB"/>
        </w:rPr>
        <w:t xml:space="preserve">Vložení CITATION.cff složky do balíku.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BEBCE9" w15:done="0"/>
  <w15:commentEx w15:paraId="5F8427ED" w15:done="0"/>
  <w15:commentEx w15:paraId="69292A2D" w15:done="0"/>
  <w15:commentEx w15:paraId="6DCA525A" w15:paraIdParent="69292A2D" w15:done="0"/>
  <w15:commentEx w15:paraId="5446A778" w15:done="0"/>
  <w15:commentEx w15:paraId="75501B7C" w15:done="0"/>
  <w15:commentEx w15:paraId="22B7C026" w15:done="0"/>
  <w15:commentEx w15:paraId="25432081" w15:done="0"/>
  <w15:commentEx w15:paraId="345AC448" w15:done="0"/>
  <w15:commentEx w15:paraId="1E94D61E" w15:done="0"/>
  <w15:commentEx w15:paraId="430E6B0E" w15:done="0"/>
  <w15:commentEx w15:paraId="1A87B139" w15:done="0"/>
  <w15:commentEx w15:paraId="42E902E5" w15:done="0"/>
  <w15:commentEx w15:paraId="63DB2448" w15:done="0"/>
  <w15:commentEx w15:paraId="6D469916" w15:done="0"/>
  <w15:commentEx w15:paraId="45201ABF" w15:done="0"/>
  <w15:commentEx w15:paraId="5FD39B43" w15:done="0"/>
  <w15:commentEx w15:paraId="282BC0C3" w15:done="0"/>
  <w15:commentEx w15:paraId="38E09167" w15:done="0"/>
  <w15:commentEx w15:paraId="601FD5D0" w15:done="0"/>
  <w15:commentEx w15:paraId="283BC0C5" w15:done="0"/>
  <w15:commentEx w15:paraId="1E1226FF" w15:done="0"/>
  <w15:commentEx w15:paraId="1A45E5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50020" w16cex:dateUtc="2022-10-27T11:03:00Z"/>
  <w16cex:commentExtensible w16cex:durableId="270CB47E" w16cex:dateUtc="2022-11-02T08:18:00Z"/>
  <w16cex:commentExtensible w16cex:durableId="270CB762" w16cex:dateUtc="2022-11-02T0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BEBCE9" w16cid:durableId="270E6C60"/>
  <w16cid:commentId w16cid:paraId="5F8427ED" w16cid:durableId="270E6D5E"/>
  <w16cid:commentId w16cid:paraId="69292A2D" w16cid:durableId="270992F2"/>
  <w16cid:commentId w16cid:paraId="6DCA525A" w16cid:durableId="270E6DFA"/>
  <w16cid:commentId w16cid:paraId="5446A778" w16cid:durableId="270E6E2E"/>
  <w16cid:commentId w16cid:paraId="75501B7C" w16cid:durableId="270E6E6E"/>
  <w16cid:commentId w16cid:paraId="22B7C026" w16cid:durableId="270E6F26"/>
  <w16cid:commentId w16cid:paraId="25432081" w16cid:durableId="270E6F73"/>
  <w16cid:commentId w16cid:paraId="345AC448" w16cid:durableId="270E6FB1"/>
  <w16cid:commentId w16cid:paraId="1E94D61E" w16cid:durableId="270E71B0"/>
  <w16cid:commentId w16cid:paraId="430E6B0E" w16cid:durableId="270E72C9"/>
  <w16cid:commentId w16cid:paraId="1A87B139" w16cid:durableId="270E722F"/>
  <w16cid:commentId w16cid:paraId="42E902E5" w16cid:durableId="270E7340"/>
  <w16cid:commentId w16cid:paraId="63DB2448" w16cid:durableId="270E73FC"/>
  <w16cid:commentId w16cid:paraId="6D469916" w16cid:durableId="270E74E1"/>
  <w16cid:commentId w16cid:paraId="45201ABF" w16cid:durableId="270E752F"/>
  <w16cid:commentId w16cid:paraId="5FD39B43" w16cid:durableId="270E755D"/>
  <w16cid:commentId w16cid:paraId="282BC0C3" w16cid:durableId="270E75EA"/>
  <w16cid:commentId w16cid:paraId="38E09167" w16cid:durableId="270E7621"/>
  <w16cid:commentId w16cid:paraId="601FD5D0" w16cid:durableId="270E76F6"/>
  <w16cid:commentId w16cid:paraId="283BC0C5" w16cid:durableId="270CB47E"/>
  <w16cid:commentId w16cid:paraId="1E1226FF" w16cid:durableId="270E7755"/>
  <w16cid:commentId w16cid:paraId="1A45E526" w16cid:durableId="270CB7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5424E9"/>
    <w:multiLevelType w:val="multilevel"/>
    <w:tmpl w:val="829AD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yszko Petr">
    <w15:presenceInfo w15:providerId="AD" w15:userId="S-1-5-21-1657599716-2285118414-2049868203-2792"/>
  </w15:person>
  <w15:person w15:author="Pyszko Petr [2]">
    <w15:presenceInfo w15:providerId="AD" w15:userId="S-1-5-21-1657599716-2285118414-2049868203-2792"/>
  </w15:person>
  <w15:person w15:author="Pyszko Petr [3]">
    <w15:presenceInfo w15:providerId="AD" w15:userId="S-1-5-21-1657599716-2285118414-2049868203-2792"/>
  </w15:person>
  <w15:person w15:author="Pyszko Petr [4]">
    <w15:presenceInfo w15:providerId="AD" w15:userId="S-1-5-21-1657599716-2285118414-2049868203-2792"/>
  </w15:person>
  <w15:person w15:author="Pyszko Petr [5]">
    <w15:presenceInfo w15:providerId="AD" w15:userId="S-1-5-21-1657599716-2285118414-2049868203-2792"/>
  </w15:person>
  <w15:person w15:author="Pyszko Petr [6]">
    <w15:presenceInfo w15:providerId="AD" w15:userId="S-1-5-21-1657599716-2285118414-2049868203-2792"/>
  </w15:person>
  <w15:person w15:author="Pyszko Petr [7]">
    <w15:presenceInfo w15:providerId="AD" w15:userId="S-1-5-21-1657599716-2285118414-2049868203-2792"/>
  </w15:person>
  <w15:person w15:author="Pyszko Petr [8]">
    <w15:presenceInfo w15:providerId="AD" w15:userId="S-1-5-21-1657599716-2285118414-2049868203-2792"/>
  </w15:person>
  <w15:person w15:author="Pyszko Petr [9]">
    <w15:presenceInfo w15:providerId="AD" w15:userId="S-1-5-21-1657599716-2285118414-2049868203-2792"/>
  </w15:person>
  <w15:person w15:author="Pyszko Petr [10]">
    <w15:presenceInfo w15:providerId="AD" w15:userId="S-1-5-21-1657599716-2285118414-2049868203-2792"/>
  </w15:person>
  <w15:person w15:author="Pyszko Petr [11]">
    <w15:presenceInfo w15:providerId="AD" w15:userId="S-1-5-21-1657599716-2285118414-2049868203-2792"/>
  </w15:person>
  <w15:person w15:author="Pyszko Petr [12]">
    <w15:presenceInfo w15:providerId="AD" w15:userId="S-1-5-21-1657599716-2285118414-2049868203-2792"/>
  </w15:person>
  <w15:person w15:author="Pyszko Petr [13]">
    <w15:presenceInfo w15:providerId="AD" w15:userId="S-1-5-21-1657599716-2285118414-2049868203-2792"/>
  </w15:person>
  <w15:person w15:author="Pyszko Petr [14]">
    <w15:presenceInfo w15:providerId="AD" w15:userId="S-1-5-21-1657599716-2285118414-2049868203-2792"/>
  </w15:person>
  <w15:person w15:author="Pyszko Petr [15]">
    <w15:presenceInfo w15:providerId="AD" w15:userId="S-1-5-21-1657599716-2285118414-2049868203-2792"/>
  </w15:person>
  <w15:person w15:author="Pyszko Petr [16]">
    <w15:presenceInfo w15:providerId="AD" w15:userId="S-1-5-21-1657599716-2285118414-2049868203-2792"/>
  </w15:person>
  <w15:person w15:author="Pyszko Petr [17]">
    <w15:presenceInfo w15:providerId="AD" w15:userId="S-1-5-21-1657599716-2285118414-2049868203-2792"/>
  </w15:person>
  <w15:person w15:author="Pyszko Petr [18]">
    <w15:presenceInfo w15:providerId="AD" w15:userId="S-1-5-21-1657599716-2285118414-2049868203-2792"/>
  </w15:person>
  <w15:person w15:author="Pyszko Petr [19]">
    <w15:presenceInfo w15:providerId="AD" w15:userId="S-1-5-21-1657599716-2285118414-2049868203-2792"/>
  </w15:person>
  <w15:person w15:author="Pyszko Petr [20]">
    <w15:presenceInfo w15:providerId="AD" w15:userId="S-1-5-21-1657599716-2285118414-2049868203-2792"/>
  </w15:person>
  <w15:person w15:author="Veronika Prieložná">
    <w15:presenceInfo w15:providerId="None" w15:userId="Veronika Prieložná"/>
  </w15:person>
  <w15:person w15:author="Pyszko Petr [21]">
    <w15:presenceInfo w15:providerId="AD" w15:userId="S-1-5-21-1657599716-2285118414-2049868203-27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6DE"/>
    <w:rsid w:val="000215CE"/>
    <w:rsid w:val="00022FC9"/>
    <w:rsid w:val="00092595"/>
    <w:rsid w:val="001322A6"/>
    <w:rsid w:val="00142AAD"/>
    <w:rsid w:val="00143BAD"/>
    <w:rsid w:val="00224BBD"/>
    <w:rsid w:val="002B4F64"/>
    <w:rsid w:val="00367950"/>
    <w:rsid w:val="003755DA"/>
    <w:rsid w:val="003C7660"/>
    <w:rsid w:val="00402435"/>
    <w:rsid w:val="00410BAC"/>
    <w:rsid w:val="004116B1"/>
    <w:rsid w:val="00462D05"/>
    <w:rsid w:val="00476645"/>
    <w:rsid w:val="00483D2D"/>
    <w:rsid w:val="00487679"/>
    <w:rsid w:val="00487C68"/>
    <w:rsid w:val="004A30C0"/>
    <w:rsid w:val="004F42A3"/>
    <w:rsid w:val="004F645C"/>
    <w:rsid w:val="005627DE"/>
    <w:rsid w:val="00582821"/>
    <w:rsid w:val="005D3073"/>
    <w:rsid w:val="005E667B"/>
    <w:rsid w:val="005F5DCF"/>
    <w:rsid w:val="006250FE"/>
    <w:rsid w:val="00627DBB"/>
    <w:rsid w:val="00677017"/>
    <w:rsid w:val="006A4C08"/>
    <w:rsid w:val="007071EC"/>
    <w:rsid w:val="00742E66"/>
    <w:rsid w:val="007464C5"/>
    <w:rsid w:val="00754E14"/>
    <w:rsid w:val="00756363"/>
    <w:rsid w:val="007705B2"/>
    <w:rsid w:val="00836BB9"/>
    <w:rsid w:val="0085519C"/>
    <w:rsid w:val="008833A4"/>
    <w:rsid w:val="00892C43"/>
    <w:rsid w:val="009120D7"/>
    <w:rsid w:val="00962E63"/>
    <w:rsid w:val="00993B67"/>
    <w:rsid w:val="009B2FC3"/>
    <w:rsid w:val="009D6D1F"/>
    <w:rsid w:val="009D6F92"/>
    <w:rsid w:val="00A255A8"/>
    <w:rsid w:val="00AE3200"/>
    <w:rsid w:val="00B032D0"/>
    <w:rsid w:val="00B7699D"/>
    <w:rsid w:val="00C30158"/>
    <w:rsid w:val="00CC0955"/>
    <w:rsid w:val="00D060FE"/>
    <w:rsid w:val="00D32DC9"/>
    <w:rsid w:val="00D3686E"/>
    <w:rsid w:val="00D44B99"/>
    <w:rsid w:val="00D556DE"/>
    <w:rsid w:val="00D629D6"/>
    <w:rsid w:val="00D84AA6"/>
    <w:rsid w:val="00D97CFF"/>
    <w:rsid w:val="00DC188A"/>
    <w:rsid w:val="00E0413B"/>
    <w:rsid w:val="00EC195F"/>
    <w:rsid w:val="00EE45B5"/>
    <w:rsid w:val="00F0202F"/>
    <w:rsid w:val="00F262BD"/>
    <w:rsid w:val="00F31059"/>
    <w:rsid w:val="00F31420"/>
    <w:rsid w:val="00F84628"/>
    <w:rsid w:val="00F94A32"/>
    <w:rsid w:val="00FD3ACB"/>
    <w:rsid w:val="00FE7B1E"/>
    <w:rsid w:val="00FF2FF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08E9A"/>
  <w15:docId w15:val="{41DBA3A7-B767-46A8-AB7C-EE97D942D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cs" w:eastAsia="cs-CZ"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9D6D1F"/>
    <w:rPr>
      <w:rFonts w:ascii="Times New Roman" w:hAnsi="Times New Roman"/>
      <w:sz w:val="24"/>
    </w:rPr>
  </w:style>
  <w:style w:type="paragraph" w:styleId="Nadpis1">
    <w:name w:val="heading 1"/>
    <w:basedOn w:val="Normln"/>
    <w:next w:val="Normln"/>
    <w:uiPriority w:val="9"/>
    <w:qFormat/>
    <w:pPr>
      <w:keepNext/>
      <w:keepLines/>
      <w:jc w:val="center"/>
      <w:outlineLvl w:val="0"/>
    </w:pPr>
    <w:rPr>
      <w:rFonts w:eastAsia="Times New Roman" w:cs="Times New Roman"/>
      <w:b/>
      <w:szCs w:val="24"/>
    </w:rPr>
  </w:style>
  <w:style w:type="paragraph" w:styleId="Nadpis2">
    <w:name w:val="heading 2"/>
    <w:basedOn w:val="Normln"/>
    <w:next w:val="Normln"/>
    <w:uiPriority w:val="9"/>
    <w:semiHidden/>
    <w:unhideWhenUsed/>
    <w:qFormat/>
    <w:pPr>
      <w:keepNext/>
      <w:keepLines/>
      <w:spacing w:before="360" w:after="120"/>
      <w:outlineLvl w:val="1"/>
    </w:pPr>
    <w:rPr>
      <w:sz w:val="32"/>
      <w:szCs w:val="32"/>
    </w:rPr>
  </w:style>
  <w:style w:type="paragraph" w:styleId="Nadpis3">
    <w:name w:val="heading 3"/>
    <w:basedOn w:val="Normln"/>
    <w:next w:val="Normln"/>
    <w:uiPriority w:val="9"/>
    <w:semiHidden/>
    <w:unhideWhenUsed/>
    <w:qFormat/>
    <w:pPr>
      <w:keepNext/>
      <w:keepLines/>
      <w:spacing w:before="320" w:after="80"/>
      <w:outlineLvl w:val="2"/>
    </w:pPr>
    <w:rPr>
      <w:color w:val="434343"/>
      <w:sz w:val="28"/>
      <w:szCs w:val="28"/>
    </w:rPr>
  </w:style>
  <w:style w:type="paragraph" w:styleId="Nadpis4">
    <w:name w:val="heading 4"/>
    <w:basedOn w:val="Normln"/>
    <w:next w:val="Normln"/>
    <w:uiPriority w:val="9"/>
    <w:semiHidden/>
    <w:unhideWhenUsed/>
    <w:qFormat/>
    <w:pPr>
      <w:keepNext/>
      <w:keepLines/>
      <w:spacing w:before="280" w:after="80"/>
      <w:outlineLvl w:val="3"/>
    </w:pPr>
    <w:rPr>
      <w:color w:val="666666"/>
      <w:szCs w:val="24"/>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paragraph" w:styleId="Podnadpis">
    <w:name w:val="Subtitle"/>
    <w:basedOn w:val="Normln"/>
    <w:next w:val="Normln"/>
    <w:uiPriority w:val="11"/>
    <w:qFormat/>
    <w:pPr>
      <w:keepNext/>
      <w:keepLines/>
      <w:spacing w:after="320"/>
    </w:pPr>
    <w:rPr>
      <w:color w:val="666666"/>
      <w:sz w:val="30"/>
      <w:szCs w:val="30"/>
    </w:rPr>
  </w:style>
  <w:style w:type="paragraph" w:styleId="Nadpisobsahu">
    <w:name w:val="TOC Heading"/>
    <w:basedOn w:val="Nadpis1"/>
    <w:next w:val="Normln"/>
    <w:uiPriority w:val="39"/>
    <w:unhideWhenUsed/>
    <w:qFormat/>
    <w:rsid w:val="00C30158"/>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cs-CZ"/>
    </w:rPr>
  </w:style>
  <w:style w:type="paragraph" w:styleId="Obsah1">
    <w:name w:val="toc 1"/>
    <w:basedOn w:val="Normln"/>
    <w:next w:val="Normln"/>
    <w:autoRedefine/>
    <w:uiPriority w:val="39"/>
    <w:unhideWhenUsed/>
    <w:rsid w:val="00C30158"/>
    <w:pPr>
      <w:spacing w:after="100"/>
    </w:pPr>
  </w:style>
  <w:style w:type="character" w:styleId="Hypertextovodkaz">
    <w:name w:val="Hyperlink"/>
    <w:basedOn w:val="Standardnpsmoodstavce"/>
    <w:uiPriority w:val="99"/>
    <w:unhideWhenUsed/>
    <w:rsid w:val="00C30158"/>
    <w:rPr>
      <w:color w:val="0000FF" w:themeColor="hyperlink"/>
      <w:u w:val="single"/>
    </w:rPr>
  </w:style>
  <w:style w:type="character" w:styleId="Nevyeenzmnka">
    <w:name w:val="Unresolved Mention"/>
    <w:basedOn w:val="Standardnpsmoodstavce"/>
    <w:uiPriority w:val="99"/>
    <w:semiHidden/>
    <w:unhideWhenUsed/>
    <w:rsid w:val="00754E14"/>
    <w:rPr>
      <w:color w:val="605E5C"/>
      <w:shd w:val="clear" w:color="auto" w:fill="E1DFDD"/>
    </w:rPr>
  </w:style>
  <w:style w:type="character" w:styleId="Odkaznakoment">
    <w:name w:val="annotation reference"/>
    <w:basedOn w:val="Standardnpsmoodstavce"/>
    <w:uiPriority w:val="99"/>
    <w:semiHidden/>
    <w:unhideWhenUsed/>
    <w:rsid w:val="00F84628"/>
    <w:rPr>
      <w:sz w:val="16"/>
      <w:szCs w:val="16"/>
    </w:rPr>
  </w:style>
  <w:style w:type="paragraph" w:styleId="Textkomente">
    <w:name w:val="annotation text"/>
    <w:basedOn w:val="Normln"/>
    <w:link w:val="TextkomenteChar"/>
    <w:uiPriority w:val="99"/>
    <w:unhideWhenUsed/>
    <w:rsid w:val="00F84628"/>
    <w:pPr>
      <w:spacing w:line="240" w:lineRule="auto"/>
    </w:pPr>
    <w:rPr>
      <w:sz w:val="20"/>
      <w:szCs w:val="20"/>
    </w:rPr>
  </w:style>
  <w:style w:type="character" w:customStyle="1" w:styleId="TextkomenteChar">
    <w:name w:val="Text komentáře Char"/>
    <w:basedOn w:val="Standardnpsmoodstavce"/>
    <w:link w:val="Textkomente"/>
    <w:uiPriority w:val="99"/>
    <w:rsid w:val="00F84628"/>
    <w:rPr>
      <w:sz w:val="20"/>
      <w:szCs w:val="20"/>
    </w:rPr>
  </w:style>
  <w:style w:type="paragraph" w:styleId="Pedmtkomente">
    <w:name w:val="annotation subject"/>
    <w:basedOn w:val="Textkomente"/>
    <w:next w:val="Textkomente"/>
    <w:link w:val="PedmtkomenteChar"/>
    <w:uiPriority w:val="99"/>
    <w:semiHidden/>
    <w:unhideWhenUsed/>
    <w:rsid w:val="00F84628"/>
    <w:rPr>
      <w:b/>
      <w:bCs/>
    </w:rPr>
  </w:style>
  <w:style w:type="character" w:customStyle="1" w:styleId="PedmtkomenteChar">
    <w:name w:val="Předmět komentáře Char"/>
    <w:basedOn w:val="TextkomenteChar"/>
    <w:link w:val="Pedmtkomente"/>
    <w:uiPriority w:val="99"/>
    <w:semiHidden/>
    <w:rsid w:val="00F84628"/>
    <w:rPr>
      <w:b/>
      <w:bCs/>
      <w:sz w:val="20"/>
      <w:szCs w:val="20"/>
    </w:rPr>
  </w:style>
  <w:style w:type="paragraph" w:styleId="Textbubliny">
    <w:name w:val="Balloon Text"/>
    <w:basedOn w:val="Normln"/>
    <w:link w:val="TextbublinyChar"/>
    <w:uiPriority w:val="99"/>
    <w:semiHidden/>
    <w:unhideWhenUsed/>
    <w:rsid w:val="00F84628"/>
    <w:pPr>
      <w:spacing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F84628"/>
    <w:rPr>
      <w:rFonts w:ascii="Segoe UI" w:hAnsi="Segoe UI" w:cs="Segoe UI"/>
      <w:sz w:val="18"/>
      <w:szCs w:val="18"/>
    </w:rPr>
  </w:style>
  <w:style w:type="paragraph" w:styleId="Revize">
    <w:name w:val="Revision"/>
    <w:hidden/>
    <w:uiPriority w:val="99"/>
    <w:semiHidden/>
    <w:rsid w:val="00D3686E"/>
    <w:pPr>
      <w:spacing w:line="240" w:lineRule="auto"/>
    </w:pPr>
  </w:style>
  <w:style w:type="character" w:customStyle="1" w:styleId="cf01">
    <w:name w:val="cf01"/>
    <w:basedOn w:val="Standardnpsmoodstavce"/>
    <w:rsid w:val="00993B67"/>
    <w:rPr>
      <w:rFonts w:ascii="Segoe UI" w:hAnsi="Segoe UI" w:cs="Segoe UI" w:hint="default"/>
      <w:sz w:val="18"/>
      <w:szCs w:val="18"/>
    </w:rPr>
  </w:style>
  <w:style w:type="paragraph" w:customStyle="1" w:styleId="paragraph">
    <w:name w:val="paragraph"/>
    <w:basedOn w:val="Normln"/>
    <w:rsid w:val="009D6D1F"/>
    <w:pPr>
      <w:spacing w:before="100" w:beforeAutospacing="1" w:after="100" w:afterAutospacing="1" w:line="240" w:lineRule="auto"/>
    </w:pPr>
    <w:rPr>
      <w:rFonts w:eastAsia="Times New Roman" w:cs="Times New Roman"/>
      <w:szCs w:val="24"/>
      <w:lang w:val="cs-CZ"/>
    </w:rPr>
  </w:style>
  <w:style w:type="character" w:customStyle="1" w:styleId="normaltextrun">
    <w:name w:val="normaltextrun"/>
    <w:basedOn w:val="Standardnpsmoodstavce"/>
    <w:rsid w:val="009D6D1F"/>
  </w:style>
  <w:style w:type="character" w:customStyle="1" w:styleId="spellingerror">
    <w:name w:val="spellingerror"/>
    <w:basedOn w:val="Standardnpsmoodstavce"/>
    <w:rsid w:val="009D6D1F"/>
  </w:style>
  <w:style w:type="character" w:customStyle="1" w:styleId="eop">
    <w:name w:val="eop"/>
    <w:basedOn w:val="Standardnpsmoodstavce"/>
    <w:rsid w:val="009D6D1F"/>
  </w:style>
  <w:style w:type="character" w:customStyle="1" w:styleId="contextualspellingandgrammarerror">
    <w:name w:val="contextualspellingandgrammarerror"/>
    <w:basedOn w:val="Standardnpsmoodstavce"/>
    <w:rsid w:val="009D6D1F"/>
  </w:style>
  <w:style w:type="character" w:customStyle="1" w:styleId="tabchar">
    <w:name w:val="tabchar"/>
    <w:basedOn w:val="Standardnpsmoodstavce"/>
    <w:rsid w:val="00F31420"/>
  </w:style>
  <w:style w:type="paragraph" w:styleId="Odstavecseseznamem">
    <w:name w:val="List Paragraph"/>
    <w:basedOn w:val="Normln"/>
    <w:uiPriority w:val="34"/>
    <w:qFormat/>
    <w:rsid w:val="00022FC9"/>
    <w:pPr>
      <w:ind w:left="720"/>
      <w:contextualSpacing/>
    </w:pPr>
  </w:style>
  <w:style w:type="paragraph" w:styleId="FormtovanvHTML">
    <w:name w:val="HTML Preformatted"/>
    <w:basedOn w:val="Normln"/>
    <w:link w:val="FormtovanvHTMLChar"/>
    <w:uiPriority w:val="99"/>
    <w:semiHidden/>
    <w:unhideWhenUsed/>
    <w:rsid w:val="006A4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cs-CZ"/>
    </w:rPr>
  </w:style>
  <w:style w:type="character" w:customStyle="1" w:styleId="FormtovanvHTMLChar">
    <w:name w:val="Formátovaný v HTML Char"/>
    <w:basedOn w:val="Standardnpsmoodstavce"/>
    <w:link w:val="FormtovanvHTML"/>
    <w:uiPriority w:val="99"/>
    <w:semiHidden/>
    <w:rsid w:val="006A4C08"/>
    <w:rPr>
      <w:rFonts w:ascii="Courier New" w:eastAsia="Times New Roman" w:hAnsi="Courier New" w:cs="Courier New"/>
      <w:sz w:val="20"/>
      <w:szCs w:val="20"/>
      <w:lang w:val="cs-CZ"/>
    </w:rPr>
  </w:style>
  <w:style w:type="character" w:styleId="KdHTML">
    <w:name w:val="HTML Code"/>
    <w:basedOn w:val="Standardnpsmoodstavce"/>
    <w:uiPriority w:val="99"/>
    <w:semiHidden/>
    <w:unhideWhenUsed/>
    <w:rsid w:val="006A4C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72204">
      <w:bodyDiv w:val="1"/>
      <w:marLeft w:val="0"/>
      <w:marRight w:val="0"/>
      <w:marTop w:val="0"/>
      <w:marBottom w:val="0"/>
      <w:divBdr>
        <w:top w:val="none" w:sz="0" w:space="0" w:color="auto"/>
        <w:left w:val="none" w:sz="0" w:space="0" w:color="auto"/>
        <w:bottom w:val="none" w:sz="0" w:space="0" w:color="auto"/>
        <w:right w:val="none" w:sz="0" w:space="0" w:color="auto"/>
      </w:divBdr>
      <w:divsChild>
        <w:div w:id="1608541963">
          <w:marLeft w:val="0"/>
          <w:marRight w:val="0"/>
          <w:marTop w:val="0"/>
          <w:marBottom w:val="0"/>
          <w:divBdr>
            <w:top w:val="none" w:sz="0" w:space="0" w:color="auto"/>
            <w:left w:val="none" w:sz="0" w:space="0" w:color="auto"/>
            <w:bottom w:val="none" w:sz="0" w:space="0" w:color="auto"/>
            <w:right w:val="none" w:sz="0" w:space="0" w:color="auto"/>
          </w:divBdr>
        </w:div>
        <w:div w:id="1021860758">
          <w:marLeft w:val="0"/>
          <w:marRight w:val="0"/>
          <w:marTop w:val="0"/>
          <w:marBottom w:val="0"/>
          <w:divBdr>
            <w:top w:val="none" w:sz="0" w:space="0" w:color="auto"/>
            <w:left w:val="none" w:sz="0" w:space="0" w:color="auto"/>
            <w:bottom w:val="none" w:sz="0" w:space="0" w:color="auto"/>
            <w:right w:val="none" w:sz="0" w:space="0" w:color="auto"/>
          </w:divBdr>
        </w:div>
        <w:div w:id="803619491">
          <w:marLeft w:val="0"/>
          <w:marRight w:val="0"/>
          <w:marTop w:val="0"/>
          <w:marBottom w:val="0"/>
          <w:divBdr>
            <w:top w:val="none" w:sz="0" w:space="0" w:color="auto"/>
            <w:left w:val="none" w:sz="0" w:space="0" w:color="auto"/>
            <w:bottom w:val="none" w:sz="0" w:space="0" w:color="auto"/>
            <w:right w:val="none" w:sz="0" w:space="0" w:color="auto"/>
          </w:divBdr>
        </w:div>
        <w:div w:id="2081370149">
          <w:marLeft w:val="0"/>
          <w:marRight w:val="0"/>
          <w:marTop w:val="0"/>
          <w:marBottom w:val="0"/>
          <w:divBdr>
            <w:top w:val="none" w:sz="0" w:space="0" w:color="auto"/>
            <w:left w:val="none" w:sz="0" w:space="0" w:color="auto"/>
            <w:bottom w:val="none" w:sz="0" w:space="0" w:color="auto"/>
            <w:right w:val="none" w:sz="0" w:space="0" w:color="auto"/>
          </w:divBdr>
        </w:div>
      </w:divsChild>
    </w:div>
    <w:div w:id="168066243">
      <w:bodyDiv w:val="1"/>
      <w:marLeft w:val="0"/>
      <w:marRight w:val="0"/>
      <w:marTop w:val="0"/>
      <w:marBottom w:val="0"/>
      <w:divBdr>
        <w:top w:val="none" w:sz="0" w:space="0" w:color="auto"/>
        <w:left w:val="none" w:sz="0" w:space="0" w:color="auto"/>
        <w:bottom w:val="none" w:sz="0" w:space="0" w:color="auto"/>
        <w:right w:val="none" w:sz="0" w:space="0" w:color="auto"/>
      </w:divBdr>
      <w:divsChild>
        <w:div w:id="1386831846">
          <w:marLeft w:val="0"/>
          <w:marRight w:val="0"/>
          <w:marTop w:val="0"/>
          <w:marBottom w:val="0"/>
          <w:divBdr>
            <w:top w:val="none" w:sz="0" w:space="0" w:color="auto"/>
            <w:left w:val="none" w:sz="0" w:space="0" w:color="auto"/>
            <w:bottom w:val="none" w:sz="0" w:space="0" w:color="auto"/>
            <w:right w:val="none" w:sz="0" w:space="0" w:color="auto"/>
          </w:divBdr>
        </w:div>
        <w:div w:id="295255772">
          <w:marLeft w:val="0"/>
          <w:marRight w:val="0"/>
          <w:marTop w:val="0"/>
          <w:marBottom w:val="0"/>
          <w:divBdr>
            <w:top w:val="none" w:sz="0" w:space="0" w:color="auto"/>
            <w:left w:val="none" w:sz="0" w:space="0" w:color="auto"/>
            <w:bottom w:val="none" w:sz="0" w:space="0" w:color="auto"/>
            <w:right w:val="none" w:sz="0" w:space="0" w:color="auto"/>
          </w:divBdr>
        </w:div>
        <w:div w:id="221992269">
          <w:marLeft w:val="0"/>
          <w:marRight w:val="0"/>
          <w:marTop w:val="0"/>
          <w:marBottom w:val="0"/>
          <w:divBdr>
            <w:top w:val="none" w:sz="0" w:space="0" w:color="auto"/>
            <w:left w:val="none" w:sz="0" w:space="0" w:color="auto"/>
            <w:bottom w:val="none" w:sz="0" w:space="0" w:color="auto"/>
            <w:right w:val="none" w:sz="0" w:space="0" w:color="auto"/>
          </w:divBdr>
        </w:div>
        <w:div w:id="389617206">
          <w:marLeft w:val="0"/>
          <w:marRight w:val="0"/>
          <w:marTop w:val="0"/>
          <w:marBottom w:val="0"/>
          <w:divBdr>
            <w:top w:val="none" w:sz="0" w:space="0" w:color="auto"/>
            <w:left w:val="none" w:sz="0" w:space="0" w:color="auto"/>
            <w:bottom w:val="none" w:sz="0" w:space="0" w:color="auto"/>
            <w:right w:val="none" w:sz="0" w:space="0" w:color="auto"/>
          </w:divBdr>
        </w:div>
        <w:div w:id="311494666">
          <w:marLeft w:val="0"/>
          <w:marRight w:val="0"/>
          <w:marTop w:val="0"/>
          <w:marBottom w:val="0"/>
          <w:divBdr>
            <w:top w:val="none" w:sz="0" w:space="0" w:color="auto"/>
            <w:left w:val="none" w:sz="0" w:space="0" w:color="auto"/>
            <w:bottom w:val="none" w:sz="0" w:space="0" w:color="auto"/>
            <w:right w:val="none" w:sz="0" w:space="0" w:color="auto"/>
          </w:divBdr>
        </w:div>
        <w:div w:id="1673802675">
          <w:marLeft w:val="0"/>
          <w:marRight w:val="0"/>
          <w:marTop w:val="0"/>
          <w:marBottom w:val="0"/>
          <w:divBdr>
            <w:top w:val="none" w:sz="0" w:space="0" w:color="auto"/>
            <w:left w:val="none" w:sz="0" w:space="0" w:color="auto"/>
            <w:bottom w:val="none" w:sz="0" w:space="0" w:color="auto"/>
            <w:right w:val="none" w:sz="0" w:space="0" w:color="auto"/>
          </w:divBdr>
        </w:div>
        <w:div w:id="1643342423">
          <w:marLeft w:val="0"/>
          <w:marRight w:val="0"/>
          <w:marTop w:val="0"/>
          <w:marBottom w:val="0"/>
          <w:divBdr>
            <w:top w:val="none" w:sz="0" w:space="0" w:color="auto"/>
            <w:left w:val="none" w:sz="0" w:space="0" w:color="auto"/>
            <w:bottom w:val="none" w:sz="0" w:space="0" w:color="auto"/>
            <w:right w:val="none" w:sz="0" w:space="0" w:color="auto"/>
          </w:divBdr>
        </w:div>
        <w:div w:id="897401015">
          <w:marLeft w:val="0"/>
          <w:marRight w:val="0"/>
          <w:marTop w:val="0"/>
          <w:marBottom w:val="0"/>
          <w:divBdr>
            <w:top w:val="none" w:sz="0" w:space="0" w:color="auto"/>
            <w:left w:val="none" w:sz="0" w:space="0" w:color="auto"/>
            <w:bottom w:val="none" w:sz="0" w:space="0" w:color="auto"/>
            <w:right w:val="none" w:sz="0" w:space="0" w:color="auto"/>
          </w:divBdr>
        </w:div>
        <w:div w:id="1378701161">
          <w:marLeft w:val="0"/>
          <w:marRight w:val="0"/>
          <w:marTop w:val="0"/>
          <w:marBottom w:val="0"/>
          <w:divBdr>
            <w:top w:val="none" w:sz="0" w:space="0" w:color="auto"/>
            <w:left w:val="none" w:sz="0" w:space="0" w:color="auto"/>
            <w:bottom w:val="none" w:sz="0" w:space="0" w:color="auto"/>
            <w:right w:val="none" w:sz="0" w:space="0" w:color="auto"/>
          </w:divBdr>
        </w:div>
        <w:div w:id="280767400">
          <w:marLeft w:val="0"/>
          <w:marRight w:val="0"/>
          <w:marTop w:val="0"/>
          <w:marBottom w:val="0"/>
          <w:divBdr>
            <w:top w:val="none" w:sz="0" w:space="0" w:color="auto"/>
            <w:left w:val="none" w:sz="0" w:space="0" w:color="auto"/>
            <w:bottom w:val="none" w:sz="0" w:space="0" w:color="auto"/>
            <w:right w:val="none" w:sz="0" w:space="0" w:color="auto"/>
          </w:divBdr>
        </w:div>
        <w:div w:id="1734573700">
          <w:marLeft w:val="0"/>
          <w:marRight w:val="0"/>
          <w:marTop w:val="0"/>
          <w:marBottom w:val="0"/>
          <w:divBdr>
            <w:top w:val="none" w:sz="0" w:space="0" w:color="auto"/>
            <w:left w:val="none" w:sz="0" w:space="0" w:color="auto"/>
            <w:bottom w:val="none" w:sz="0" w:space="0" w:color="auto"/>
            <w:right w:val="none" w:sz="0" w:space="0" w:color="auto"/>
          </w:divBdr>
        </w:div>
        <w:div w:id="1207908507">
          <w:marLeft w:val="0"/>
          <w:marRight w:val="0"/>
          <w:marTop w:val="0"/>
          <w:marBottom w:val="0"/>
          <w:divBdr>
            <w:top w:val="none" w:sz="0" w:space="0" w:color="auto"/>
            <w:left w:val="none" w:sz="0" w:space="0" w:color="auto"/>
            <w:bottom w:val="none" w:sz="0" w:space="0" w:color="auto"/>
            <w:right w:val="none" w:sz="0" w:space="0" w:color="auto"/>
          </w:divBdr>
        </w:div>
        <w:div w:id="1041249242">
          <w:marLeft w:val="0"/>
          <w:marRight w:val="0"/>
          <w:marTop w:val="0"/>
          <w:marBottom w:val="0"/>
          <w:divBdr>
            <w:top w:val="none" w:sz="0" w:space="0" w:color="auto"/>
            <w:left w:val="none" w:sz="0" w:space="0" w:color="auto"/>
            <w:bottom w:val="none" w:sz="0" w:space="0" w:color="auto"/>
            <w:right w:val="none" w:sz="0" w:space="0" w:color="auto"/>
          </w:divBdr>
        </w:div>
        <w:div w:id="1204444692">
          <w:marLeft w:val="0"/>
          <w:marRight w:val="0"/>
          <w:marTop w:val="0"/>
          <w:marBottom w:val="0"/>
          <w:divBdr>
            <w:top w:val="none" w:sz="0" w:space="0" w:color="auto"/>
            <w:left w:val="none" w:sz="0" w:space="0" w:color="auto"/>
            <w:bottom w:val="none" w:sz="0" w:space="0" w:color="auto"/>
            <w:right w:val="none" w:sz="0" w:space="0" w:color="auto"/>
          </w:divBdr>
        </w:div>
        <w:div w:id="1030642529">
          <w:marLeft w:val="0"/>
          <w:marRight w:val="0"/>
          <w:marTop w:val="0"/>
          <w:marBottom w:val="0"/>
          <w:divBdr>
            <w:top w:val="none" w:sz="0" w:space="0" w:color="auto"/>
            <w:left w:val="none" w:sz="0" w:space="0" w:color="auto"/>
            <w:bottom w:val="none" w:sz="0" w:space="0" w:color="auto"/>
            <w:right w:val="none" w:sz="0" w:space="0" w:color="auto"/>
          </w:divBdr>
        </w:div>
        <w:div w:id="871528840">
          <w:marLeft w:val="0"/>
          <w:marRight w:val="0"/>
          <w:marTop w:val="0"/>
          <w:marBottom w:val="0"/>
          <w:divBdr>
            <w:top w:val="none" w:sz="0" w:space="0" w:color="auto"/>
            <w:left w:val="none" w:sz="0" w:space="0" w:color="auto"/>
            <w:bottom w:val="none" w:sz="0" w:space="0" w:color="auto"/>
            <w:right w:val="none" w:sz="0" w:space="0" w:color="auto"/>
          </w:divBdr>
        </w:div>
      </w:divsChild>
    </w:div>
    <w:div w:id="192498948">
      <w:bodyDiv w:val="1"/>
      <w:marLeft w:val="0"/>
      <w:marRight w:val="0"/>
      <w:marTop w:val="0"/>
      <w:marBottom w:val="0"/>
      <w:divBdr>
        <w:top w:val="none" w:sz="0" w:space="0" w:color="auto"/>
        <w:left w:val="none" w:sz="0" w:space="0" w:color="auto"/>
        <w:bottom w:val="none" w:sz="0" w:space="0" w:color="auto"/>
        <w:right w:val="none" w:sz="0" w:space="0" w:color="auto"/>
      </w:divBdr>
      <w:divsChild>
        <w:div w:id="1445808167">
          <w:marLeft w:val="0"/>
          <w:marRight w:val="0"/>
          <w:marTop w:val="0"/>
          <w:marBottom w:val="0"/>
          <w:divBdr>
            <w:top w:val="none" w:sz="0" w:space="0" w:color="auto"/>
            <w:left w:val="none" w:sz="0" w:space="0" w:color="auto"/>
            <w:bottom w:val="none" w:sz="0" w:space="0" w:color="auto"/>
            <w:right w:val="none" w:sz="0" w:space="0" w:color="auto"/>
          </w:divBdr>
        </w:div>
        <w:div w:id="486677583">
          <w:marLeft w:val="0"/>
          <w:marRight w:val="0"/>
          <w:marTop w:val="0"/>
          <w:marBottom w:val="0"/>
          <w:divBdr>
            <w:top w:val="none" w:sz="0" w:space="0" w:color="auto"/>
            <w:left w:val="none" w:sz="0" w:space="0" w:color="auto"/>
            <w:bottom w:val="none" w:sz="0" w:space="0" w:color="auto"/>
            <w:right w:val="none" w:sz="0" w:space="0" w:color="auto"/>
          </w:divBdr>
        </w:div>
      </w:divsChild>
    </w:div>
    <w:div w:id="259946725">
      <w:bodyDiv w:val="1"/>
      <w:marLeft w:val="0"/>
      <w:marRight w:val="0"/>
      <w:marTop w:val="0"/>
      <w:marBottom w:val="0"/>
      <w:divBdr>
        <w:top w:val="none" w:sz="0" w:space="0" w:color="auto"/>
        <w:left w:val="none" w:sz="0" w:space="0" w:color="auto"/>
        <w:bottom w:val="none" w:sz="0" w:space="0" w:color="auto"/>
        <w:right w:val="none" w:sz="0" w:space="0" w:color="auto"/>
      </w:divBdr>
      <w:divsChild>
        <w:div w:id="2004044350">
          <w:marLeft w:val="0"/>
          <w:marRight w:val="0"/>
          <w:marTop w:val="0"/>
          <w:marBottom w:val="0"/>
          <w:divBdr>
            <w:top w:val="none" w:sz="0" w:space="0" w:color="auto"/>
            <w:left w:val="none" w:sz="0" w:space="0" w:color="auto"/>
            <w:bottom w:val="none" w:sz="0" w:space="0" w:color="auto"/>
            <w:right w:val="none" w:sz="0" w:space="0" w:color="auto"/>
          </w:divBdr>
        </w:div>
        <w:div w:id="1412582412">
          <w:marLeft w:val="0"/>
          <w:marRight w:val="0"/>
          <w:marTop w:val="0"/>
          <w:marBottom w:val="0"/>
          <w:divBdr>
            <w:top w:val="none" w:sz="0" w:space="0" w:color="auto"/>
            <w:left w:val="none" w:sz="0" w:space="0" w:color="auto"/>
            <w:bottom w:val="none" w:sz="0" w:space="0" w:color="auto"/>
            <w:right w:val="none" w:sz="0" w:space="0" w:color="auto"/>
          </w:divBdr>
        </w:div>
      </w:divsChild>
    </w:div>
    <w:div w:id="1167012376">
      <w:bodyDiv w:val="1"/>
      <w:marLeft w:val="0"/>
      <w:marRight w:val="0"/>
      <w:marTop w:val="0"/>
      <w:marBottom w:val="0"/>
      <w:divBdr>
        <w:top w:val="none" w:sz="0" w:space="0" w:color="auto"/>
        <w:left w:val="none" w:sz="0" w:space="0" w:color="auto"/>
        <w:bottom w:val="none" w:sz="0" w:space="0" w:color="auto"/>
        <w:right w:val="none" w:sz="0" w:space="0" w:color="auto"/>
      </w:divBdr>
      <w:divsChild>
        <w:div w:id="925961427">
          <w:marLeft w:val="0"/>
          <w:marRight w:val="0"/>
          <w:marTop w:val="0"/>
          <w:marBottom w:val="0"/>
          <w:divBdr>
            <w:top w:val="none" w:sz="0" w:space="0" w:color="auto"/>
            <w:left w:val="none" w:sz="0" w:space="0" w:color="auto"/>
            <w:bottom w:val="none" w:sz="0" w:space="0" w:color="auto"/>
            <w:right w:val="none" w:sz="0" w:space="0" w:color="auto"/>
          </w:divBdr>
        </w:div>
        <w:div w:id="15664143">
          <w:marLeft w:val="0"/>
          <w:marRight w:val="0"/>
          <w:marTop w:val="0"/>
          <w:marBottom w:val="0"/>
          <w:divBdr>
            <w:top w:val="none" w:sz="0" w:space="0" w:color="auto"/>
            <w:left w:val="none" w:sz="0" w:space="0" w:color="auto"/>
            <w:bottom w:val="none" w:sz="0" w:space="0" w:color="auto"/>
            <w:right w:val="none" w:sz="0" w:space="0" w:color="auto"/>
          </w:divBdr>
        </w:div>
      </w:divsChild>
    </w:div>
    <w:div w:id="20480969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eronikaPrielozna/dragDBI" TargetMode="External"/><Relationship Id="rId13" Type="http://schemas.openxmlformats.org/officeDocument/2006/relationships/hyperlink" Target="https://github.com/VeronikaPrielozna/dragDBI"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s://orcid.org/0000-0003-1134-248X" TargetMode="External"/><Relationship Id="rId12" Type="http://schemas.openxmlformats.org/officeDocument/2006/relationships/hyperlink" Target="https://doi.org/10.1016/j.scitotenv.2022.15577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VeronikaPrielozna/dragDBI" TargetMode="Externa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hyperlink" Target="https://orcid.org/" TargetMode="Externa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orcid.org/0000-0003-1134-248X"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orci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29CF0-7250-4081-A832-BDC1DD2F0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2109</TotalTime>
  <Pages>11</Pages>
  <Words>2430</Words>
  <Characters>14343</Characters>
  <Application>Microsoft Office Word</Application>
  <DocSecurity>0</DocSecurity>
  <Lines>119</Lines>
  <Paragraphs>33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Petr Pyszko</cp:lastModifiedBy>
  <cp:revision>35</cp:revision>
  <cp:lastPrinted>2022-09-27T16:29:00Z</cp:lastPrinted>
  <dcterms:created xsi:type="dcterms:W3CDTF">2022-07-15T13:52:00Z</dcterms:created>
  <dcterms:modified xsi:type="dcterms:W3CDTF">2022-11-03T16:22:00Z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d9c84d70f20368f3763301d254fe217b801fe3a01d0074d017729f8d6c4f891b</vt:lpwstr>
  </property>
</Properties>
</file>